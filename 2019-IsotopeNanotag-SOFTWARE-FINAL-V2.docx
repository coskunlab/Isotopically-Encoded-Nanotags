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274A6" w14:textId="77777777" w:rsidR="0065490B" w:rsidRPr="00BF418A" w:rsidRDefault="0065490B" w:rsidP="0065490B">
      <w:pPr>
        <w:jc w:val="center"/>
        <w:rPr>
          <w:rFonts w:ascii="Times New Roman" w:hAnsi="Times New Roman" w:cs="Times New Roman"/>
        </w:rPr>
      </w:pPr>
      <w:r w:rsidRPr="00BF418A">
        <w:rPr>
          <w:rFonts w:ascii="Times New Roman" w:hAnsi="Times New Roman" w:cs="Times New Roman"/>
        </w:rPr>
        <w:t xml:space="preserve">Copyright WILEY-VCH Verlag GmbH &amp; Co. </w:t>
      </w:r>
      <w:proofErr w:type="spellStart"/>
      <w:r w:rsidRPr="00BF418A">
        <w:rPr>
          <w:rFonts w:ascii="Times New Roman" w:hAnsi="Times New Roman" w:cs="Times New Roman"/>
        </w:rPr>
        <w:t>KGaA</w:t>
      </w:r>
      <w:proofErr w:type="spellEnd"/>
      <w:r w:rsidRPr="00BF418A">
        <w:rPr>
          <w:rFonts w:ascii="Times New Roman" w:hAnsi="Times New Roman" w:cs="Times New Roman"/>
        </w:rPr>
        <w:t>, 69469 Weinheim, Germany, 2018.</w:t>
      </w:r>
    </w:p>
    <w:p w14:paraId="6CB1E004" w14:textId="77777777" w:rsidR="0065490B" w:rsidRDefault="0065490B" w:rsidP="0065490B">
      <w:pPr>
        <w:pStyle w:val="Title2"/>
        <w:jc w:val="center"/>
        <w:rPr>
          <w:b w:val="0"/>
          <w:color w:val="000000"/>
          <w:sz w:val="32"/>
          <w:szCs w:val="32"/>
        </w:rPr>
      </w:pPr>
    </w:p>
    <w:p w14:paraId="7EEBDFE0" w14:textId="2FBF86CB" w:rsidR="0065490B" w:rsidRPr="005777CD" w:rsidRDefault="0065490B" w:rsidP="0065490B">
      <w:pPr>
        <w:pStyle w:val="Title2"/>
        <w:spacing w:line="360" w:lineRule="auto"/>
        <w:jc w:val="center"/>
        <w:rPr>
          <w:b w:val="0"/>
          <w:color w:val="000000"/>
          <w:sz w:val="32"/>
          <w:szCs w:val="32"/>
        </w:rPr>
      </w:pPr>
      <w:r w:rsidRPr="005777CD">
        <w:rPr>
          <w:b w:val="0"/>
          <w:color w:val="000000"/>
          <w:sz w:val="32"/>
          <w:szCs w:val="32"/>
        </w:rPr>
        <w:t xml:space="preserve">Supporting </w:t>
      </w:r>
      <w:r w:rsidR="00EA2D26">
        <w:rPr>
          <w:b w:val="0"/>
          <w:color w:val="000000"/>
          <w:sz w:val="32"/>
          <w:szCs w:val="32"/>
        </w:rPr>
        <w:t xml:space="preserve">Software Code </w:t>
      </w:r>
    </w:p>
    <w:p w14:paraId="39F8A044" w14:textId="77777777" w:rsidR="0065490B" w:rsidRDefault="0065490B" w:rsidP="0065490B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2292F57" w14:textId="77777777" w:rsidR="0065490B" w:rsidRPr="0096540C" w:rsidRDefault="0065490B" w:rsidP="006549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Isotopically encoded </w:t>
      </w:r>
      <w:r w:rsidRPr="0096540C">
        <w:rPr>
          <w:rFonts w:ascii="Times New Roman" w:hAnsi="Times New Roman" w:cs="Times New Roman"/>
          <w:b/>
          <w:sz w:val="28"/>
          <w:szCs w:val="28"/>
        </w:rPr>
        <w:t>nanotags for multiplexed ion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540C">
        <w:rPr>
          <w:rFonts w:ascii="Times New Roman" w:hAnsi="Times New Roman" w:cs="Times New Roman"/>
          <w:b/>
          <w:sz w:val="28"/>
          <w:szCs w:val="28"/>
        </w:rPr>
        <w:t>beam imaging</w:t>
      </w:r>
    </w:p>
    <w:p w14:paraId="5109DFE4" w14:textId="77777777" w:rsidR="0065490B" w:rsidRDefault="0065490B" w:rsidP="0065490B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2DF0C04" w14:textId="77777777" w:rsidR="0065490B" w:rsidRPr="005940D9" w:rsidRDefault="0065490B" w:rsidP="0065490B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Authors:</w:t>
      </w:r>
    </w:p>
    <w:p w14:paraId="41DCB54B" w14:textId="378D9AFE" w:rsidR="0065490B" w:rsidRDefault="0065490B" w:rsidP="0065490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r w:rsidRPr="005940D9">
        <w:rPr>
          <w:rFonts w:ascii="Times New Roman" w:hAnsi="Times New Roman" w:cs="Times New Roman"/>
        </w:rPr>
        <w:t>Stefan Harmsen</w:t>
      </w:r>
      <w:r w:rsidRPr="005940D9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  <w:vertAlign w:val="superscript"/>
        </w:rPr>
        <w:t>,2,*</w:t>
      </w:r>
      <w:r w:rsidRPr="005940D9">
        <w:rPr>
          <w:rFonts w:ascii="Times New Roman" w:hAnsi="Times New Roman" w:cs="Times New Roman"/>
        </w:rPr>
        <w:t xml:space="preserve">, </w:t>
      </w:r>
      <w:r w:rsidR="003A7FDB">
        <w:rPr>
          <w:rFonts w:ascii="Times New Roman" w:hAnsi="Times New Roman" w:cs="Times New Roman"/>
        </w:rPr>
        <w:t>Dr</w:t>
      </w:r>
      <w:r>
        <w:rPr>
          <w:rFonts w:ascii="Times New Roman" w:hAnsi="Times New Roman" w:cs="Times New Roman"/>
        </w:rPr>
        <w:t xml:space="preserve">. </w:t>
      </w:r>
      <w:r w:rsidRPr="005940D9">
        <w:rPr>
          <w:rFonts w:ascii="Times New Roman" w:hAnsi="Times New Roman" w:cs="Times New Roman"/>
        </w:rPr>
        <w:t xml:space="preserve">Ahmet </w:t>
      </w:r>
      <w:r>
        <w:rPr>
          <w:rFonts w:ascii="Times New Roman" w:hAnsi="Times New Roman" w:cs="Times New Roman"/>
        </w:rPr>
        <w:t xml:space="preserve">F. </w:t>
      </w:r>
      <w:r w:rsidRPr="005940D9">
        <w:rPr>
          <w:rFonts w:ascii="Times New Roman" w:hAnsi="Times New Roman" w:cs="Times New Roman"/>
        </w:rPr>
        <w:t>Coskun</w:t>
      </w:r>
      <w:r w:rsidRPr="005940D9">
        <w:rPr>
          <w:rFonts w:ascii="Times New Roman" w:hAnsi="Times New Roman" w:cs="Times New Roman"/>
          <w:vertAlign w:val="superscript"/>
        </w:rPr>
        <w:t>1,</w:t>
      </w:r>
      <w:r>
        <w:rPr>
          <w:rFonts w:ascii="Times New Roman" w:hAnsi="Times New Roman" w:cs="Times New Roman"/>
          <w:vertAlign w:val="superscript"/>
        </w:rPr>
        <w:t>2,3,4,*,</w:t>
      </w:r>
      <w:r w:rsidRPr="007E6F05"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  <w:vertAlign w:val="superscript"/>
        </w:rPr>
        <w:t>#</w:t>
      </w:r>
      <w:r w:rsidRPr="005940D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AC5BDC">
        <w:rPr>
          <w:rFonts w:ascii="Times New Roman" w:hAnsi="Times New Roman" w:cs="Times New Roman"/>
        </w:rPr>
        <w:t>Shambavi Ganesh</w:t>
      </w:r>
      <w:r w:rsidRPr="00AC5BDC">
        <w:rPr>
          <w:rFonts w:ascii="Times New Roman" w:hAnsi="Times New Roman" w:cs="Times New Roman"/>
          <w:vertAlign w:val="superscript"/>
        </w:rPr>
        <w:t>4,5</w:t>
      </w:r>
    </w:p>
    <w:p w14:paraId="4B23CECC" w14:textId="77777777" w:rsidR="0065490B" w:rsidRPr="005940D9" w:rsidRDefault="0065490B" w:rsidP="0065490B">
      <w:pPr>
        <w:spacing w:line="360" w:lineRule="auto"/>
        <w:jc w:val="center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 xml:space="preserve">Dr. </w:t>
      </w:r>
      <w:r w:rsidRPr="005940D9">
        <w:rPr>
          <w:rFonts w:ascii="Times New Roman" w:hAnsi="Times New Roman" w:cs="Times New Roman"/>
        </w:rPr>
        <w:t>Ga</w:t>
      </w:r>
      <w:r>
        <w:rPr>
          <w:rFonts w:ascii="Times New Roman" w:hAnsi="Times New Roman" w:cs="Times New Roman"/>
        </w:rPr>
        <w:t>r</w:t>
      </w:r>
      <w:r w:rsidRPr="005940D9">
        <w:rPr>
          <w:rFonts w:ascii="Times New Roman" w:hAnsi="Times New Roman" w:cs="Times New Roman"/>
        </w:rPr>
        <w:t xml:space="preserve">ry </w:t>
      </w:r>
      <w:r>
        <w:rPr>
          <w:rFonts w:ascii="Times New Roman" w:hAnsi="Times New Roman" w:cs="Times New Roman"/>
        </w:rPr>
        <w:t xml:space="preserve">P. </w:t>
      </w:r>
      <w:r w:rsidRPr="005940D9">
        <w:rPr>
          <w:rFonts w:ascii="Times New Roman" w:hAnsi="Times New Roman" w:cs="Times New Roman"/>
        </w:rPr>
        <w:t>Nolan</w:t>
      </w:r>
      <w:r>
        <w:rPr>
          <w:rFonts w:ascii="Times New Roman" w:hAnsi="Times New Roman" w:cs="Times New Roman"/>
          <w:vertAlign w:val="superscript"/>
        </w:rPr>
        <w:t xml:space="preserve">3, </w:t>
      </w:r>
      <w:proofErr w:type="gramStart"/>
      <w:r>
        <w:rPr>
          <w:rFonts w:ascii="Times New Roman" w:hAnsi="Times New Roman" w:cs="Times New Roman"/>
          <w:vertAlign w:val="superscript"/>
        </w:rPr>
        <w:t>#,</w:t>
      </w:r>
      <w:r w:rsidRPr="005940D9"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and</w:t>
      </w:r>
      <w:r w:rsidRPr="005940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Dr. Sanjiv S.</w:t>
      </w:r>
      <w:r w:rsidRPr="005940D9">
        <w:rPr>
          <w:rFonts w:ascii="Times New Roman" w:hAnsi="Times New Roman" w:cs="Times New Roman"/>
        </w:rPr>
        <w:t xml:space="preserve"> Gambhir</w:t>
      </w:r>
      <w:r w:rsidRPr="005940D9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  <w:vertAlign w:val="superscript"/>
        </w:rPr>
        <w:t>,2,6,7#</w:t>
      </w:r>
    </w:p>
    <w:p w14:paraId="37C13CB4" w14:textId="77777777" w:rsidR="0065490B" w:rsidRPr="005940D9" w:rsidRDefault="0065490B" w:rsidP="0065490B">
      <w:pPr>
        <w:spacing w:line="360" w:lineRule="auto"/>
        <w:jc w:val="center"/>
        <w:rPr>
          <w:rFonts w:ascii="Times New Roman" w:hAnsi="Times New Roman" w:cs="Times New Roman"/>
        </w:rPr>
      </w:pPr>
    </w:p>
    <w:p w14:paraId="0B42A201" w14:textId="77777777" w:rsidR="0065490B" w:rsidRPr="00C52ACF" w:rsidRDefault="0065490B" w:rsidP="0065490B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C52ACF">
        <w:rPr>
          <w:rFonts w:ascii="Times New Roman" w:hAnsi="Times New Roman" w:cs="Times New Roman"/>
          <w:b/>
        </w:rPr>
        <w:t>Affiliations:</w:t>
      </w:r>
    </w:p>
    <w:p w14:paraId="164DC753" w14:textId="77777777" w:rsidR="0065490B" w:rsidRDefault="0065490B" w:rsidP="0065490B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  <w:vertAlign w:val="superscript"/>
        </w:rPr>
        <w:t>1</w:t>
      </w:r>
      <w:r w:rsidRPr="005940D9">
        <w:rPr>
          <w:rFonts w:ascii="Times New Roman" w:hAnsi="Times New Roman" w:cs="Times New Roman"/>
        </w:rPr>
        <w:t>Department of Radiology, Stanford University School of Medicine,</w:t>
      </w:r>
      <w:r w:rsidRPr="005940D9">
        <w:rPr>
          <w:rFonts w:ascii="Times New Roman" w:hAnsi="Times New Roman" w:cs="Times New Roman"/>
          <w:i/>
        </w:rPr>
        <w:t xml:space="preserve"> </w:t>
      </w:r>
      <w:r w:rsidRPr="005940D9">
        <w:rPr>
          <w:rFonts w:ascii="Times New Roman" w:eastAsiaTheme="minorEastAsia" w:hAnsi="Times New Roman" w:cs="Times New Roman"/>
        </w:rPr>
        <w:t>Stanford, CA, USA</w:t>
      </w:r>
    </w:p>
    <w:p w14:paraId="40E46F27" w14:textId="77777777" w:rsidR="0065490B" w:rsidRPr="005940D9" w:rsidRDefault="0065490B" w:rsidP="0065490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vertAlign w:val="superscript"/>
        </w:rPr>
        <w:t>2</w:t>
      </w:r>
      <w:r w:rsidRPr="005940D9">
        <w:rPr>
          <w:rFonts w:ascii="Times New Roman" w:eastAsia="Times New Roman" w:hAnsi="Times New Roman" w:cs="Times New Roman"/>
          <w:color w:val="000000"/>
        </w:rPr>
        <w:t xml:space="preserve">Molecular Imaging Program at Stanford University (MIPS), </w:t>
      </w:r>
      <w:r>
        <w:rPr>
          <w:rFonts w:ascii="Times New Roman" w:eastAsia="Times New Roman" w:hAnsi="Times New Roman" w:cs="Times New Roman"/>
          <w:color w:val="000000"/>
        </w:rPr>
        <w:t xml:space="preserve">Bio-X Program, </w:t>
      </w:r>
      <w:r w:rsidRPr="005940D9">
        <w:rPr>
          <w:rFonts w:ascii="Times New Roman" w:eastAsia="Times New Roman" w:hAnsi="Times New Roman" w:cs="Times New Roman"/>
          <w:color w:val="000000"/>
        </w:rPr>
        <w:t>Stanford University School of Medicine, Stanford, USA</w:t>
      </w:r>
    </w:p>
    <w:p w14:paraId="16890742" w14:textId="77777777" w:rsidR="0065490B" w:rsidRDefault="0065490B" w:rsidP="0065490B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w:r w:rsidRPr="00ED0A8A">
        <w:rPr>
          <w:rFonts w:ascii="Times New Roman" w:eastAsiaTheme="minorEastAsia" w:hAnsi="Times New Roman" w:cs="Times New Roman"/>
          <w:vertAlign w:val="superscript"/>
        </w:rPr>
        <w:t>3</w:t>
      </w:r>
      <w:r>
        <w:rPr>
          <w:rFonts w:ascii="Times New Roman" w:eastAsiaTheme="minorEastAsia" w:hAnsi="Times New Roman" w:cs="Times New Roman"/>
        </w:rPr>
        <w:t xml:space="preserve">Department of Microbiology and Immunology, Stanford University School of Medicine, Stanford, CA, USA </w:t>
      </w:r>
    </w:p>
    <w:p w14:paraId="21E82B85" w14:textId="77777777" w:rsidR="0065490B" w:rsidRDefault="0065490B" w:rsidP="0065490B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vertAlign w:val="superscript"/>
        </w:rPr>
        <w:t>4</w:t>
      </w:r>
      <w:r>
        <w:rPr>
          <w:rFonts w:ascii="Times New Roman" w:eastAsiaTheme="minorEastAsia" w:hAnsi="Times New Roman" w:cs="Times New Roman"/>
        </w:rPr>
        <w:t>Wallace H. Coulter Department of Biomedical Engineering, Georgia Institute of Technology and Emory University, Atlanta, GA, USA</w:t>
      </w:r>
    </w:p>
    <w:p w14:paraId="62DA5E2A" w14:textId="77777777" w:rsidR="0065490B" w:rsidRPr="005940D9" w:rsidRDefault="0065490B" w:rsidP="0065490B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vertAlign w:val="superscript"/>
        </w:rPr>
        <w:t>5</w:t>
      </w:r>
      <w:r>
        <w:rPr>
          <w:rFonts w:ascii="Times New Roman" w:eastAsiaTheme="minorEastAsia" w:hAnsi="Times New Roman" w:cs="Times New Roman"/>
        </w:rPr>
        <w:t>School of Electrical and Computer Engineering, Georgia institute of Technology and Emory University, Atlanta, GA, USA</w:t>
      </w:r>
    </w:p>
    <w:p w14:paraId="6E5B4AB8" w14:textId="77777777" w:rsidR="0065490B" w:rsidRDefault="0065490B" w:rsidP="0065490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vertAlign w:val="superscript"/>
        </w:rPr>
        <w:t>6</w:t>
      </w:r>
      <w:r w:rsidRPr="005940D9">
        <w:rPr>
          <w:rFonts w:ascii="Times New Roman" w:eastAsia="Times New Roman" w:hAnsi="Times New Roman" w:cs="Times New Roman"/>
          <w:color w:val="000000"/>
        </w:rPr>
        <w:t>Department of Bioengineering, Stanford University Schools of Medicine and of Engineering, Stanford, USA</w:t>
      </w:r>
    </w:p>
    <w:p w14:paraId="3F4E7067" w14:textId="77777777" w:rsidR="0065490B" w:rsidRPr="0069122D" w:rsidRDefault="0065490B" w:rsidP="0065490B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vertAlign w:val="superscript"/>
        </w:rPr>
        <w:t>7</w:t>
      </w:r>
      <w:r w:rsidRPr="0069122D">
        <w:rPr>
          <w:rFonts w:ascii="Times New Roman" w:eastAsia="Times New Roman" w:hAnsi="Times New Roman" w:cs="Times New Roman"/>
          <w:color w:val="000000"/>
        </w:rPr>
        <w:t>Department of Materials Science &amp; Engineering, At Stanford University, School of Medicine, Stanford, CA, United States.</w:t>
      </w:r>
    </w:p>
    <w:p w14:paraId="3F3AE720" w14:textId="77777777" w:rsidR="0065490B" w:rsidRDefault="0065490B" w:rsidP="0065490B">
      <w:pPr>
        <w:spacing w:line="360" w:lineRule="auto"/>
        <w:jc w:val="center"/>
        <w:rPr>
          <w:rFonts w:ascii="Times New Roman" w:hAnsi="Times New Roman" w:cs="Times New Roman"/>
        </w:rPr>
      </w:pPr>
    </w:p>
    <w:p w14:paraId="51C189F2" w14:textId="77777777" w:rsidR="0065490B" w:rsidRDefault="0065490B" w:rsidP="0065490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#Corresponding authors</w:t>
      </w:r>
    </w:p>
    <w:p w14:paraId="08D5E228" w14:textId="77777777" w:rsidR="0065490B" w:rsidRPr="005940D9" w:rsidRDefault="0065490B" w:rsidP="0065490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Ahmet F. Coskun, Ph.D. (ahmet.coskun@bme.gatech.edu)</w:t>
      </w:r>
    </w:p>
    <w:p w14:paraId="1051D8D3" w14:textId="77777777" w:rsidR="0065490B" w:rsidRDefault="0065490B" w:rsidP="0065490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Sanjiv S. Gambhir, M.D., Ph.D. (</w:t>
      </w:r>
      <w:r w:rsidRPr="00DC3ADE">
        <w:rPr>
          <w:rFonts w:ascii="Times New Roman" w:hAnsi="Times New Roman" w:cs="Times New Roman"/>
        </w:rPr>
        <w:t>sgambhir@stanford.edu</w:t>
      </w:r>
      <w:r>
        <w:rPr>
          <w:rFonts w:ascii="Times New Roman" w:hAnsi="Times New Roman" w:cs="Times New Roman"/>
        </w:rPr>
        <w:t>)</w:t>
      </w:r>
    </w:p>
    <w:p w14:paraId="2EF7C449" w14:textId="77777777" w:rsidR="0065490B" w:rsidRDefault="0065490B" w:rsidP="0065490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Garry P. Nolan, Ph.D. (</w:t>
      </w:r>
      <w:r w:rsidRPr="00DC3ADE">
        <w:rPr>
          <w:rFonts w:ascii="Times New Roman" w:hAnsi="Times New Roman" w:cs="Times New Roman"/>
        </w:rPr>
        <w:t>gnolan@stanford.edu</w:t>
      </w:r>
      <w:r>
        <w:rPr>
          <w:rFonts w:ascii="Times New Roman" w:hAnsi="Times New Roman" w:cs="Times New Roman"/>
        </w:rPr>
        <w:t xml:space="preserve">) </w:t>
      </w:r>
    </w:p>
    <w:p w14:paraId="7231EFBF" w14:textId="77777777" w:rsidR="0065490B" w:rsidRPr="005940D9" w:rsidRDefault="0065490B" w:rsidP="0065490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0C75A51" w14:textId="77777777" w:rsidR="0065490B" w:rsidRDefault="0065490B" w:rsidP="0065490B">
      <w:pPr>
        <w:spacing w:line="360" w:lineRule="auto"/>
        <w:jc w:val="center"/>
        <w:rPr>
          <w:rFonts w:ascii="Times New Roman" w:hAnsi="Times New Roman" w:cs="Times New Roman"/>
        </w:rPr>
      </w:pPr>
      <w:r w:rsidRPr="003B5833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These authors co</w:t>
      </w:r>
      <w:r w:rsidRPr="003B5833">
        <w:rPr>
          <w:rFonts w:ascii="Times New Roman" w:hAnsi="Times New Roman" w:cs="Times New Roman"/>
        </w:rPr>
        <w:t>ntributed equally</w:t>
      </w:r>
    </w:p>
    <w:p w14:paraId="0A84F833" w14:textId="77777777" w:rsidR="0065490B" w:rsidRDefault="0065490B" w:rsidP="00A70AF6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2386136" w14:textId="0C288BB9" w:rsidR="003B55D6" w:rsidRDefault="003B55D6" w:rsidP="00A70AF6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Summary: </w:t>
      </w:r>
    </w:p>
    <w:p w14:paraId="0E3A0E02" w14:textId="2261C115" w:rsidR="003B55D6" w:rsidRPr="009B4FA1" w:rsidRDefault="003B55D6" w:rsidP="00A70AF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document contains 2 supporting codes, each of which classifies the nanotags into </w:t>
      </w:r>
      <w:del w:id="0" w:author="Shambavi Ganesh" w:date="2020-03-24T14:05:00Z">
        <w:r w:rsidR="00A458DF" w:rsidDel="006226E2">
          <w:rPr>
            <w:rFonts w:ascii="Times New Roman" w:hAnsi="Times New Roman" w:cs="Times New Roman"/>
          </w:rPr>
          <w:delText>a number of</w:delText>
        </w:r>
      </w:del>
      <w:ins w:id="1" w:author="Shambavi Ganesh" w:date="2020-03-24T14:05:00Z">
        <w:r w:rsidR="006226E2">
          <w:rPr>
            <w:rFonts w:ascii="Times New Roman" w:hAnsi="Times New Roman" w:cs="Times New Roman"/>
          </w:rPr>
          <w:t>a chosen number of</w:t>
        </w:r>
      </w:ins>
      <w:r w:rsidR="00A458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classes</w:t>
      </w:r>
      <w:r w:rsidR="00620B08">
        <w:rPr>
          <w:rFonts w:ascii="Times New Roman" w:hAnsi="Times New Roman" w:cs="Times New Roman"/>
        </w:rPr>
        <w:t xml:space="preserve"> </w:t>
      </w:r>
      <w:r w:rsidR="00A458DF">
        <w:rPr>
          <w:rFonts w:ascii="Times New Roman" w:hAnsi="Times New Roman" w:cs="Times New Roman"/>
        </w:rPr>
        <w:t>(6 or 7)</w:t>
      </w:r>
      <w:r>
        <w:rPr>
          <w:rFonts w:ascii="Times New Roman" w:hAnsi="Times New Roman" w:cs="Times New Roman"/>
        </w:rPr>
        <w:t>, and plots the results obtained. Supporting Code 1</w:t>
      </w:r>
      <w:ins w:id="2" w:author="Shambavi Ganesh" w:date="2020-03-24T14:05:00Z">
        <w:r w:rsidR="006226E2">
          <w:rPr>
            <w:rFonts w:ascii="Times New Roman" w:hAnsi="Times New Roman" w:cs="Times New Roman"/>
          </w:rPr>
          <w:t xml:space="preserve">, after preprocessing the data, </w:t>
        </w:r>
      </w:ins>
      <w:del w:id="3" w:author="Shambavi Ganesh" w:date="2020-03-24T14:05:00Z">
        <w:r w:rsidDel="006226E2">
          <w:rPr>
            <w:rFonts w:ascii="Times New Roman" w:hAnsi="Times New Roman" w:cs="Times New Roman"/>
          </w:rPr>
          <w:delText xml:space="preserve"> </w:delText>
        </w:r>
      </w:del>
      <w:r>
        <w:rPr>
          <w:rFonts w:ascii="Times New Roman" w:hAnsi="Times New Roman" w:cs="Times New Roman"/>
        </w:rPr>
        <w:t>classifies the nanotag data into 6 classes using SVM and KNN (2 to 4 neighbors</w:t>
      </w:r>
      <w:r w:rsidR="00A458DF">
        <w:rPr>
          <w:rFonts w:ascii="Times New Roman" w:hAnsi="Times New Roman" w:cs="Times New Roman"/>
        </w:rPr>
        <w:t>) and</w:t>
      </w:r>
      <w:r>
        <w:rPr>
          <w:rFonts w:ascii="Times New Roman" w:hAnsi="Times New Roman" w:cs="Times New Roman"/>
        </w:rPr>
        <w:t xml:space="preserve"> plots a bar</w:t>
      </w:r>
      <w:r w:rsidR="00620B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graph comparing the </w:t>
      </w:r>
      <w:r w:rsidR="00A458DF">
        <w:rPr>
          <w:rFonts w:ascii="Times New Roman" w:hAnsi="Times New Roman" w:cs="Times New Roman"/>
        </w:rPr>
        <w:t xml:space="preserve">ground truth </w:t>
      </w:r>
      <w:r>
        <w:rPr>
          <w:rFonts w:ascii="Times New Roman" w:hAnsi="Times New Roman" w:cs="Times New Roman"/>
        </w:rPr>
        <w:t>data with an algorithmic result. Supporting Code 2</w:t>
      </w:r>
      <w:ins w:id="4" w:author="Shambavi Ganesh" w:date="2020-03-24T14:06:00Z">
        <w:r w:rsidR="006226E2">
          <w:rPr>
            <w:rFonts w:ascii="Times New Roman" w:hAnsi="Times New Roman" w:cs="Times New Roman"/>
          </w:rPr>
          <w:t xml:space="preserve">, after preprocessing the data, </w:t>
        </w:r>
      </w:ins>
      <w:del w:id="5" w:author="Shambavi Ganesh" w:date="2020-03-24T14:06:00Z">
        <w:r w:rsidDel="006226E2">
          <w:rPr>
            <w:rFonts w:ascii="Times New Roman" w:hAnsi="Times New Roman" w:cs="Times New Roman"/>
          </w:rPr>
          <w:delText xml:space="preserve"> </w:delText>
        </w:r>
      </w:del>
      <w:r>
        <w:rPr>
          <w:rFonts w:ascii="Times New Roman" w:hAnsi="Times New Roman" w:cs="Times New Roman"/>
        </w:rPr>
        <w:t>classifies the nanotag data into 7 classes using SVM and KNN (2 to 4 neighbors), and plots a bar</w:t>
      </w:r>
      <w:r w:rsidR="00620B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graph comparing the </w:t>
      </w:r>
      <w:r w:rsidR="00A458DF">
        <w:rPr>
          <w:rFonts w:ascii="Times New Roman" w:hAnsi="Times New Roman" w:cs="Times New Roman"/>
        </w:rPr>
        <w:t xml:space="preserve">ground truth </w:t>
      </w:r>
      <w:r>
        <w:rPr>
          <w:rFonts w:ascii="Times New Roman" w:hAnsi="Times New Roman" w:cs="Times New Roman"/>
        </w:rPr>
        <w:t>data with a</w:t>
      </w:r>
      <w:r w:rsidR="00A458DF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algorithmic result, along with a 3-Dimensional Scatter plot of the classified data points obtained.</w:t>
      </w:r>
      <w:ins w:id="6" w:author="Shambavi Ganesh" w:date="2020-03-24T14:08:00Z">
        <w:r w:rsidR="006226E2">
          <w:rPr>
            <w:rFonts w:ascii="Times New Roman" w:hAnsi="Times New Roman" w:cs="Times New Roman"/>
          </w:rPr>
          <w:t xml:space="preserve"> </w:t>
        </w:r>
      </w:ins>
      <w:del w:id="7" w:author="Shambavi Ganesh" w:date="2020-03-24T14:08:00Z">
        <w:r w:rsidDel="006226E2">
          <w:rPr>
            <w:rFonts w:ascii="Times New Roman" w:hAnsi="Times New Roman" w:cs="Times New Roman"/>
          </w:rPr>
          <w:delText xml:space="preserve">  </w:delText>
        </w:r>
      </w:del>
      <w:ins w:id="8" w:author="Shambavi Ganesh" w:date="2020-03-24T14:06:00Z">
        <w:r w:rsidR="006226E2">
          <w:rPr>
            <w:rFonts w:ascii="Times New Roman" w:hAnsi="Times New Roman" w:cs="Times New Roman"/>
          </w:rPr>
          <w:t xml:space="preserve">The difference between </w:t>
        </w:r>
      </w:ins>
      <w:ins w:id="9" w:author="Shambavi Ganesh" w:date="2020-03-24T14:07:00Z">
        <w:r w:rsidR="006226E2">
          <w:rPr>
            <w:rFonts w:ascii="Times New Roman" w:hAnsi="Times New Roman" w:cs="Times New Roman"/>
          </w:rPr>
          <w:t>Supporting code 1 and Supporting code 2</w:t>
        </w:r>
      </w:ins>
      <w:ins w:id="10" w:author="Shambavi Ganesh" w:date="2020-03-24T14:06:00Z">
        <w:r w:rsidR="006226E2">
          <w:rPr>
            <w:rFonts w:ascii="Times New Roman" w:hAnsi="Times New Roman" w:cs="Times New Roman"/>
          </w:rPr>
          <w:t xml:space="preserve"> is the desired number of classes the nanotags n</w:t>
        </w:r>
      </w:ins>
      <w:ins w:id="11" w:author="Shambavi Ganesh" w:date="2020-03-24T14:07:00Z">
        <w:r w:rsidR="006226E2">
          <w:rPr>
            <w:rFonts w:ascii="Times New Roman" w:hAnsi="Times New Roman" w:cs="Times New Roman"/>
          </w:rPr>
          <w:t>eed to be classified into. It ha</w:t>
        </w:r>
      </w:ins>
      <w:ins w:id="12" w:author="Shambavi Ganesh" w:date="2020-03-24T14:37:00Z">
        <w:r w:rsidR="0071679C">
          <w:rPr>
            <w:rFonts w:ascii="Times New Roman" w:hAnsi="Times New Roman" w:cs="Times New Roman"/>
          </w:rPr>
          <w:t>s</w:t>
        </w:r>
      </w:ins>
      <w:bookmarkStart w:id="13" w:name="_GoBack"/>
      <w:bookmarkEnd w:id="13"/>
      <w:ins w:id="14" w:author="Shambavi Ganesh" w:date="2020-03-24T14:07:00Z">
        <w:r w:rsidR="006226E2">
          <w:rPr>
            <w:rFonts w:ascii="Times New Roman" w:hAnsi="Times New Roman" w:cs="Times New Roman"/>
          </w:rPr>
          <w:t xml:space="preserve"> been divided into 2</w:t>
        </w:r>
      </w:ins>
      <w:ins w:id="15" w:author="Shambavi Ganesh" w:date="2020-03-24T14:16:00Z">
        <w:r w:rsidR="00F00835">
          <w:rPr>
            <w:rFonts w:ascii="Times New Roman" w:hAnsi="Times New Roman" w:cs="Times New Roman"/>
          </w:rPr>
          <w:t xml:space="preserve"> versions</w:t>
        </w:r>
      </w:ins>
      <w:ins w:id="16" w:author="Shambavi Ganesh" w:date="2020-03-24T14:07:00Z">
        <w:r w:rsidR="006226E2">
          <w:rPr>
            <w:rFonts w:ascii="Times New Roman" w:hAnsi="Times New Roman" w:cs="Times New Roman"/>
          </w:rPr>
          <w:t xml:space="preserve"> for ease of implementation. </w:t>
        </w:r>
      </w:ins>
    </w:p>
    <w:p w14:paraId="2B3B8659" w14:textId="77777777" w:rsidR="003B55D6" w:rsidRDefault="003B55D6" w:rsidP="00A70AF6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AC25FC0" w14:textId="27F63427" w:rsidR="00812593" w:rsidRPr="00601BFB" w:rsidRDefault="00601BFB" w:rsidP="00A70AF6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01BFB">
        <w:rPr>
          <w:rFonts w:ascii="Times New Roman" w:hAnsi="Times New Roman" w:cs="Times New Roman"/>
          <w:b/>
          <w:bCs/>
        </w:rPr>
        <w:t>Supporting Code</w:t>
      </w:r>
      <w:r>
        <w:rPr>
          <w:rFonts w:ascii="Times New Roman" w:hAnsi="Times New Roman" w:cs="Times New Roman"/>
          <w:b/>
          <w:bCs/>
        </w:rPr>
        <w:t xml:space="preserve"> 1</w:t>
      </w:r>
      <w:r w:rsidRPr="00601BFB">
        <w:rPr>
          <w:rFonts w:ascii="Times New Roman" w:hAnsi="Times New Roman" w:cs="Times New Roman"/>
          <w:b/>
          <w:bCs/>
        </w:rPr>
        <w:t>:</w:t>
      </w:r>
      <w:r w:rsidR="00AE7887">
        <w:rPr>
          <w:rFonts w:ascii="Times New Roman" w:hAnsi="Times New Roman" w:cs="Times New Roman"/>
          <w:b/>
          <w:bCs/>
        </w:rPr>
        <w:t xml:space="preserve"> </w:t>
      </w:r>
    </w:p>
    <w:p w14:paraId="0498E51B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42EFB858" w14:textId="1E8CD85E" w:rsidR="00601BFB" w:rsidRPr="007353D8" w:rsidRDefault="007353D8" w:rsidP="00601BF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##</w:t>
      </w:r>
      <w:r w:rsidR="007B3DA8">
        <w:rPr>
          <w:rFonts w:ascii="Times New Roman" w:hAnsi="Times New Roman" w:cs="Times New Roman"/>
        </w:rPr>
        <w:t xml:space="preserve"> </w:t>
      </w:r>
      <w:r w:rsidR="00601BFB" w:rsidRPr="007353D8">
        <w:rPr>
          <w:rFonts w:ascii="Times New Roman" w:hAnsi="Times New Roman" w:cs="Times New Roman"/>
        </w:rPr>
        <w:t xml:space="preserve">Implementing KNN/SVM for 6 classes </w:t>
      </w:r>
    </w:p>
    <w:p w14:paraId="6F04C2EC" w14:textId="77777777" w:rsidR="00A458DF" w:rsidRDefault="00A458DF" w:rsidP="00A458D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3A858B0" w14:textId="7C5F4C73" w:rsidR="00A458DF" w:rsidRPr="00E953E7" w:rsidRDefault="00A458DF" w:rsidP="00A458D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53E7">
        <w:rPr>
          <w:rFonts w:ascii="Times New Roman" w:hAnsi="Times New Roman" w:cs="Times New Roman"/>
          <w:b/>
          <w:bCs/>
        </w:rPr>
        <w:t>Part 1: Organization and Parsing of Data</w:t>
      </w:r>
    </w:p>
    <w:p w14:paraId="017FEE06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23DB1ECB" w14:textId="3246E898" w:rsidR="00601BFB" w:rsidRPr="009B4FA1" w:rsidRDefault="007B3DA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##</w:t>
      </w:r>
      <w:r w:rsidRPr="009B4FA1">
        <w:rPr>
          <w:rFonts w:ascii="Times New Roman" w:hAnsi="Times New Roman" w:cs="Times New Roman"/>
        </w:rPr>
        <w:t>The following code i</w:t>
      </w:r>
      <w:r w:rsidR="00601BFB" w:rsidRPr="009B4FA1">
        <w:rPr>
          <w:rFonts w:ascii="Times New Roman" w:hAnsi="Times New Roman" w:cs="Times New Roman"/>
        </w:rPr>
        <w:t>mport</w:t>
      </w:r>
      <w:r w:rsidRPr="009B4FA1">
        <w:rPr>
          <w:rFonts w:ascii="Times New Roman" w:hAnsi="Times New Roman" w:cs="Times New Roman"/>
        </w:rPr>
        <w:t>s</w:t>
      </w:r>
      <w:r w:rsidR="00601BFB" w:rsidRPr="009B4FA1">
        <w:rPr>
          <w:rFonts w:ascii="Times New Roman" w:hAnsi="Times New Roman" w:cs="Times New Roman"/>
        </w:rPr>
        <w:t xml:space="preserve"> </w:t>
      </w:r>
      <w:r w:rsidRPr="009B4FA1">
        <w:rPr>
          <w:rFonts w:ascii="Times New Roman" w:hAnsi="Times New Roman" w:cs="Times New Roman"/>
        </w:rPr>
        <w:t>the m</w:t>
      </w:r>
      <w:r w:rsidR="00601BFB" w:rsidRPr="009B4FA1">
        <w:rPr>
          <w:rFonts w:ascii="Times New Roman" w:hAnsi="Times New Roman" w:cs="Times New Roman"/>
        </w:rPr>
        <w:t>odules necessary</w:t>
      </w:r>
      <w:ins w:id="17" w:author="Shambavi Ganesh" w:date="2020-03-24T13:30:00Z">
        <w:r w:rsidR="0099223B">
          <w:rPr>
            <w:rFonts w:ascii="Times New Roman" w:hAnsi="Times New Roman" w:cs="Times New Roman"/>
          </w:rPr>
          <w:t>. It</w:t>
        </w:r>
      </w:ins>
      <w:ins w:id="18" w:author="Shambavi Ganesh" w:date="2020-03-24T13:31:00Z">
        <w:r w:rsidR="0099223B">
          <w:rPr>
            <w:rFonts w:ascii="Times New Roman" w:hAnsi="Times New Roman" w:cs="Times New Roman"/>
          </w:rPr>
          <w:t xml:space="preserve"> is suggested to cross-verify that all </w:t>
        </w:r>
      </w:ins>
      <w:ins w:id="19" w:author="Shambavi Ganesh" w:date="2020-03-24T13:32:00Z">
        <w:r w:rsidR="0099223B">
          <w:rPr>
            <w:rFonts w:ascii="Times New Roman" w:hAnsi="Times New Roman" w:cs="Times New Roman"/>
          </w:rPr>
          <w:t>##</w:t>
        </w:r>
      </w:ins>
      <w:ins w:id="20" w:author="Shambavi Ganesh" w:date="2020-03-24T13:31:00Z">
        <w:r w:rsidR="0099223B">
          <w:rPr>
            <w:rFonts w:ascii="Times New Roman" w:hAnsi="Times New Roman" w:cs="Times New Roman"/>
          </w:rPr>
          <w:t xml:space="preserve">required modules are installed. In the event it is not, </w:t>
        </w:r>
      </w:ins>
      <w:ins w:id="21" w:author="Shambavi Ganesh" w:date="2020-03-24T13:32:00Z">
        <w:r w:rsidR="0099223B">
          <w:rPr>
            <w:rFonts w:ascii="Times New Roman" w:hAnsi="Times New Roman" w:cs="Times New Roman"/>
          </w:rPr>
          <w:t>it may give rise to an error.</w:t>
        </w:r>
      </w:ins>
      <w:del w:id="22" w:author="Shambavi Ganesh" w:date="2020-03-24T13:30:00Z">
        <w:r w:rsidRPr="009B4FA1" w:rsidDel="0099223B">
          <w:rPr>
            <w:rFonts w:ascii="Times New Roman" w:hAnsi="Times New Roman" w:cs="Times New Roman"/>
          </w:rPr>
          <w:delText>:</w:delText>
        </w:r>
      </w:del>
    </w:p>
    <w:p w14:paraId="6C9B1D9B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15CBB5C4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import </w:t>
      </w:r>
      <w:proofErr w:type="spellStart"/>
      <w:r w:rsidRPr="00601BFB">
        <w:rPr>
          <w:rFonts w:ascii="Times New Roman" w:hAnsi="Times New Roman" w:cs="Times New Roman"/>
        </w:rPr>
        <w:t>numpy</w:t>
      </w:r>
      <w:proofErr w:type="spellEnd"/>
      <w:r w:rsidRPr="00601BFB">
        <w:rPr>
          <w:rFonts w:ascii="Times New Roman" w:hAnsi="Times New Roman" w:cs="Times New Roman"/>
        </w:rPr>
        <w:t xml:space="preserve"> as np  </w:t>
      </w:r>
    </w:p>
    <w:p w14:paraId="4308D208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01BFB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601BFB">
        <w:rPr>
          <w:rFonts w:ascii="Times New Roman" w:hAnsi="Times New Roman" w:cs="Times New Roman"/>
        </w:rPr>
        <w:t xml:space="preserve"> as </w:t>
      </w:r>
      <w:proofErr w:type="spellStart"/>
      <w:r w:rsidRPr="00601BFB">
        <w:rPr>
          <w:rFonts w:ascii="Times New Roman" w:hAnsi="Times New Roman" w:cs="Times New Roman"/>
        </w:rPr>
        <w:t>plt</w:t>
      </w:r>
      <w:proofErr w:type="spellEnd"/>
      <w:r w:rsidRPr="00601BFB">
        <w:rPr>
          <w:rFonts w:ascii="Times New Roman" w:hAnsi="Times New Roman" w:cs="Times New Roman"/>
        </w:rPr>
        <w:t xml:space="preserve">  </w:t>
      </w:r>
    </w:p>
    <w:p w14:paraId="446E4EBA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01BFB">
        <w:rPr>
          <w:rFonts w:ascii="Times New Roman" w:hAnsi="Times New Roman" w:cs="Times New Roman"/>
        </w:rPr>
        <w:t>matplotlib.ticker</w:t>
      </w:r>
      <w:proofErr w:type="spellEnd"/>
      <w:proofErr w:type="gramEnd"/>
      <w:r w:rsidRPr="00601BFB">
        <w:rPr>
          <w:rFonts w:ascii="Times New Roman" w:hAnsi="Times New Roman" w:cs="Times New Roman"/>
        </w:rPr>
        <w:t xml:space="preserve"> as ticker</w:t>
      </w:r>
    </w:p>
    <w:p w14:paraId="56CF1CE5" w14:textId="7736C01C" w:rsidR="00601BFB" w:rsidRPr="00601BFB" w:rsidDel="006226E2" w:rsidRDefault="00601BFB" w:rsidP="00601BFB">
      <w:pPr>
        <w:spacing w:line="360" w:lineRule="auto"/>
        <w:jc w:val="both"/>
        <w:rPr>
          <w:del w:id="23" w:author="Shambavi Ganesh" w:date="2020-03-24T14:08:00Z"/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01BFB">
        <w:rPr>
          <w:rFonts w:ascii="Times New Roman" w:hAnsi="Times New Roman" w:cs="Times New Roman"/>
        </w:rPr>
        <w:t>matplotlib.ticker</w:t>
      </w:r>
      <w:proofErr w:type="spellEnd"/>
      <w:proofErr w:type="gramEnd"/>
      <w:r w:rsidRPr="00601BFB">
        <w:rPr>
          <w:rFonts w:ascii="Times New Roman" w:hAnsi="Times New Roman" w:cs="Times New Roman"/>
        </w:rPr>
        <w:t xml:space="preserve"> import (</w:t>
      </w:r>
      <w:proofErr w:type="spellStart"/>
      <w:r w:rsidRPr="00601BFB">
        <w:rPr>
          <w:rFonts w:ascii="Times New Roman" w:hAnsi="Times New Roman" w:cs="Times New Roman"/>
        </w:rPr>
        <w:t>MultipleLocator</w:t>
      </w:r>
      <w:proofErr w:type="spellEnd"/>
      <w:r w:rsidRPr="00601BFB">
        <w:rPr>
          <w:rFonts w:ascii="Times New Roman" w:hAnsi="Times New Roman" w:cs="Times New Roman"/>
        </w:rPr>
        <w:t xml:space="preserve">, </w:t>
      </w:r>
      <w:proofErr w:type="spellStart"/>
      <w:r w:rsidRPr="00601BFB">
        <w:rPr>
          <w:rFonts w:ascii="Times New Roman" w:hAnsi="Times New Roman" w:cs="Times New Roman"/>
        </w:rPr>
        <w:t>FormatStrFormatter</w:t>
      </w:r>
      <w:proofErr w:type="spellEnd"/>
      <w:r w:rsidRPr="00601BFB">
        <w:rPr>
          <w:rFonts w:ascii="Times New Roman" w:hAnsi="Times New Roman" w:cs="Times New Roman"/>
        </w:rPr>
        <w:t>,</w:t>
      </w:r>
      <w:ins w:id="24" w:author="Shambavi Ganesh" w:date="2020-03-24T14:08:00Z">
        <w:r w:rsidR="006226E2">
          <w:rPr>
            <w:rFonts w:ascii="Times New Roman" w:hAnsi="Times New Roman" w:cs="Times New Roman"/>
          </w:rPr>
          <w:t xml:space="preserve"> </w:t>
        </w:r>
      </w:ins>
    </w:p>
    <w:p w14:paraId="62946989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del w:id="25" w:author="Shambavi Ganesh" w:date="2020-03-24T14:08:00Z">
        <w:r w:rsidRPr="00601BFB" w:rsidDel="006226E2">
          <w:rPr>
            <w:rFonts w:ascii="Times New Roman" w:hAnsi="Times New Roman" w:cs="Times New Roman"/>
          </w:rPr>
          <w:delText xml:space="preserve">                               </w:delText>
        </w:r>
      </w:del>
      <w:proofErr w:type="spellStart"/>
      <w:r w:rsidRPr="00601BFB">
        <w:rPr>
          <w:rFonts w:ascii="Times New Roman" w:hAnsi="Times New Roman" w:cs="Times New Roman"/>
        </w:rPr>
        <w:t>AutoMinorLocator</w:t>
      </w:r>
      <w:proofErr w:type="spellEnd"/>
      <w:r w:rsidRPr="00601BFB">
        <w:rPr>
          <w:rFonts w:ascii="Times New Roman" w:hAnsi="Times New Roman" w:cs="Times New Roman"/>
        </w:rPr>
        <w:t>)</w:t>
      </w:r>
    </w:p>
    <w:p w14:paraId="72A19FA2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import pandas as pd </w:t>
      </w:r>
    </w:p>
    <w:p w14:paraId="3D75F526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01BFB">
        <w:rPr>
          <w:rFonts w:ascii="Times New Roman" w:hAnsi="Times New Roman" w:cs="Times New Roman"/>
        </w:rPr>
        <w:t>sklearn.model</w:t>
      </w:r>
      <w:proofErr w:type="gramEnd"/>
      <w:r w:rsidRPr="00601BFB">
        <w:rPr>
          <w:rFonts w:ascii="Times New Roman" w:hAnsi="Times New Roman" w:cs="Times New Roman"/>
        </w:rPr>
        <w:t>_selection</w:t>
      </w:r>
      <w:proofErr w:type="spellEnd"/>
      <w:r w:rsidRPr="00601BFB">
        <w:rPr>
          <w:rFonts w:ascii="Times New Roman" w:hAnsi="Times New Roman" w:cs="Times New Roman"/>
        </w:rPr>
        <w:t xml:space="preserve"> import </w:t>
      </w:r>
      <w:proofErr w:type="spellStart"/>
      <w:r w:rsidRPr="00601BFB">
        <w:rPr>
          <w:rFonts w:ascii="Times New Roman" w:hAnsi="Times New Roman" w:cs="Times New Roman"/>
        </w:rPr>
        <w:t>train_test_split</w:t>
      </w:r>
      <w:proofErr w:type="spellEnd"/>
      <w:r w:rsidRPr="00601BFB">
        <w:rPr>
          <w:rFonts w:ascii="Times New Roman" w:hAnsi="Times New Roman" w:cs="Times New Roman"/>
        </w:rPr>
        <w:t xml:space="preserve">, </w:t>
      </w:r>
      <w:proofErr w:type="spellStart"/>
      <w:r w:rsidRPr="00601BFB">
        <w:rPr>
          <w:rFonts w:ascii="Times New Roman" w:hAnsi="Times New Roman" w:cs="Times New Roman"/>
        </w:rPr>
        <w:t>StratifiedShuffleSplit</w:t>
      </w:r>
      <w:proofErr w:type="spellEnd"/>
      <w:r w:rsidRPr="00601BFB">
        <w:rPr>
          <w:rFonts w:ascii="Times New Roman" w:hAnsi="Times New Roman" w:cs="Times New Roman"/>
        </w:rPr>
        <w:t xml:space="preserve">, </w:t>
      </w:r>
      <w:proofErr w:type="spellStart"/>
      <w:r w:rsidRPr="00601BFB">
        <w:rPr>
          <w:rFonts w:ascii="Times New Roman" w:hAnsi="Times New Roman" w:cs="Times New Roman"/>
        </w:rPr>
        <w:t>GridSearchCV</w:t>
      </w:r>
      <w:proofErr w:type="spellEnd"/>
    </w:p>
    <w:p w14:paraId="714A90D6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from </w:t>
      </w:r>
      <w:proofErr w:type="spellStart"/>
      <w:r w:rsidRPr="00601BFB">
        <w:rPr>
          <w:rFonts w:ascii="Times New Roman" w:hAnsi="Times New Roman" w:cs="Times New Roman"/>
        </w:rPr>
        <w:t>sklearn.svm</w:t>
      </w:r>
      <w:proofErr w:type="spellEnd"/>
      <w:r w:rsidRPr="00601BFB">
        <w:rPr>
          <w:rFonts w:ascii="Times New Roman" w:hAnsi="Times New Roman" w:cs="Times New Roman"/>
        </w:rPr>
        <w:t xml:space="preserve"> import SVC</w:t>
      </w:r>
    </w:p>
    <w:p w14:paraId="54A3605F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01BFB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601BFB">
        <w:rPr>
          <w:rFonts w:ascii="Times New Roman" w:hAnsi="Times New Roman" w:cs="Times New Roman"/>
        </w:rPr>
        <w:t xml:space="preserve"> import </w:t>
      </w:r>
      <w:proofErr w:type="spellStart"/>
      <w:r w:rsidRPr="00601BFB">
        <w:rPr>
          <w:rFonts w:ascii="Times New Roman" w:hAnsi="Times New Roman" w:cs="Times New Roman"/>
        </w:rPr>
        <w:t>classification_report</w:t>
      </w:r>
      <w:proofErr w:type="spellEnd"/>
      <w:r w:rsidRPr="00601BFB">
        <w:rPr>
          <w:rFonts w:ascii="Times New Roman" w:hAnsi="Times New Roman" w:cs="Times New Roman"/>
        </w:rPr>
        <w:t xml:space="preserve">, </w:t>
      </w:r>
      <w:proofErr w:type="spellStart"/>
      <w:r w:rsidRPr="00601BFB">
        <w:rPr>
          <w:rFonts w:ascii="Times New Roman" w:hAnsi="Times New Roman" w:cs="Times New Roman"/>
        </w:rPr>
        <w:t>confusion_matrix</w:t>
      </w:r>
      <w:proofErr w:type="spellEnd"/>
      <w:r w:rsidRPr="00601BFB">
        <w:rPr>
          <w:rFonts w:ascii="Times New Roman" w:hAnsi="Times New Roman" w:cs="Times New Roman"/>
        </w:rPr>
        <w:t xml:space="preserve">, </w:t>
      </w:r>
      <w:proofErr w:type="spellStart"/>
      <w:r w:rsidRPr="00601BFB">
        <w:rPr>
          <w:rFonts w:ascii="Times New Roman" w:hAnsi="Times New Roman" w:cs="Times New Roman"/>
        </w:rPr>
        <w:t>accuracy_score</w:t>
      </w:r>
      <w:proofErr w:type="spellEnd"/>
    </w:p>
    <w:p w14:paraId="1AB4F574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from </w:t>
      </w:r>
      <w:proofErr w:type="spellStart"/>
      <w:r w:rsidRPr="00601BFB">
        <w:rPr>
          <w:rFonts w:ascii="Times New Roman" w:hAnsi="Times New Roman" w:cs="Times New Roman"/>
        </w:rPr>
        <w:t>sklearn</w:t>
      </w:r>
      <w:proofErr w:type="spellEnd"/>
      <w:r w:rsidRPr="00601BFB">
        <w:rPr>
          <w:rFonts w:ascii="Times New Roman" w:hAnsi="Times New Roman" w:cs="Times New Roman"/>
        </w:rPr>
        <w:t xml:space="preserve"> import </w:t>
      </w:r>
      <w:proofErr w:type="spellStart"/>
      <w:proofErr w:type="gramStart"/>
      <w:r w:rsidRPr="00601BFB">
        <w:rPr>
          <w:rFonts w:ascii="Times New Roman" w:hAnsi="Times New Roman" w:cs="Times New Roman"/>
        </w:rPr>
        <w:t>svm</w:t>
      </w:r>
      <w:proofErr w:type="spellEnd"/>
      <w:r w:rsidRPr="00601BFB">
        <w:rPr>
          <w:rFonts w:ascii="Times New Roman" w:hAnsi="Times New Roman" w:cs="Times New Roman"/>
        </w:rPr>
        <w:t xml:space="preserve"> ,neighbors</w:t>
      </w:r>
      <w:proofErr w:type="gramEnd"/>
    </w:p>
    <w:p w14:paraId="2B392DEC" w14:textId="77777777" w:rsidR="00601BFB" w:rsidRPr="00601BFB" w:rsidDel="006226E2" w:rsidRDefault="00601BFB" w:rsidP="00601BFB">
      <w:pPr>
        <w:spacing w:line="360" w:lineRule="auto"/>
        <w:jc w:val="both"/>
        <w:rPr>
          <w:del w:id="26" w:author="Shambavi Ganesh" w:date="2020-03-24T14:09:00Z"/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from </w:t>
      </w:r>
      <w:proofErr w:type="spellStart"/>
      <w:r w:rsidRPr="00601BFB">
        <w:rPr>
          <w:rFonts w:ascii="Times New Roman" w:hAnsi="Times New Roman" w:cs="Times New Roman"/>
        </w:rPr>
        <w:t>pylab</w:t>
      </w:r>
      <w:proofErr w:type="spellEnd"/>
      <w:r w:rsidRPr="00601BFB">
        <w:rPr>
          <w:rFonts w:ascii="Times New Roman" w:hAnsi="Times New Roman" w:cs="Times New Roman"/>
        </w:rPr>
        <w:t xml:space="preserve"> import * </w:t>
      </w:r>
    </w:p>
    <w:p w14:paraId="4BA374D9" w14:textId="77777777" w:rsidR="00601BFB" w:rsidRPr="00601BFB" w:rsidDel="006226E2" w:rsidRDefault="00601BFB" w:rsidP="00601BFB">
      <w:pPr>
        <w:spacing w:line="360" w:lineRule="auto"/>
        <w:jc w:val="both"/>
        <w:rPr>
          <w:del w:id="27" w:author="Shambavi Ganesh" w:date="2020-03-24T14:08:00Z"/>
          <w:rFonts w:ascii="Times New Roman" w:hAnsi="Times New Roman" w:cs="Times New Roman"/>
        </w:rPr>
      </w:pPr>
    </w:p>
    <w:p w14:paraId="58C698EC" w14:textId="36EFE960" w:rsidR="00601BFB" w:rsidDel="006226E2" w:rsidRDefault="00601BFB" w:rsidP="00601BFB">
      <w:pPr>
        <w:spacing w:line="360" w:lineRule="auto"/>
        <w:jc w:val="both"/>
        <w:rPr>
          <w:del w:id="28" w:author="Shambavi Ganesh" w:date="2020-03-24T14:08:00Z"/>
          <w:rFonts w:ascii="Times New Roman" w:hAnsi="Times New Roman" w:cs="Times New Roman"/>
        </w:rPr>
      </w:pPr>
    </w:p>
    <w:p w14:paraId="2CD8C6E4" w14:textId="33CA694F" w:rsidR="003B55D6" w:rsidDel="0099223B" w:rsidRDefault="003B55D6" w:rsidP="00601BFB">
      <w:pPr>
        <w:spacing w:line="360" w:lineRule="auto"/>
        <w:jc w:val="both"/>
        <w:rPr>
          <w:del w:id="29" w:author="Shambavi Ganesh" w:date="2020-03-24T13:32:00Z"/>
          <w:rFonts w:ascii="Times New Roman" w:hAnsi="Times New Roman" w:cs="Times New Roman"/>
        </w:rPr>
      </w:pPr>
    </w:p>
    <w:p w14:paraId="6ED2CBB3" w14:textId="27DD7396" w:rsidR="003B55D6" w:rsidDel="0099223B" w:rsidRDefault="003B55D6" w:rsidP="00601BFB">
      <w:pPr>
        <w:spacing w:line="360" w:lineRule="auto"/>
        <w:jc w:val="both"/>
        <w:rPr>
          <w:del w:id="30" w:author="Shambavi Ganesh" w:date="2020-03-24T13:32:00Z"/>
          <w:rFonts w:ascii="Times New Roman" w:hAnsi="Times New Roman" w:cs="Times New Roman"/>
        </w:rPr>
      </w:pPr>
    </w:p>
    <w:p w14:paraId="75A80826" w14:textId="4A4D7EA8" w:rsidR="003B55D6" w:rsidDel="0099223B" w:rsidRDefault="003B55D6" w:rsidP="00601BFB">
      <w:pPr>
        <w:spacing w:line="360" w:lineRule="auto"/>
        <w:jc w:val="both"/>
        <w:rPr>
          <w:del w:id="31" w:author="Shambavi Ganesh" w:date="2020-03-24T13:32:00Z"/>
          <w:rFonts w:ascii="Times New Roman" w:hAnsi="Times New Roman" w:cs="Times New Roman"/>
        </w:rPr>
      </w:pPr>
    </w:p>
    <w:p w14:paraId="1A00DFC1" w14:textId="77777777" w:rsidR="003B55D6" w:rsidRPr="00601BFB" w:rsidRDefault="003B55D6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271D4ABF" w14:textId="77777777" w:rsidR="003B55D6" w:rsidRDefault="003B55D6">
      <w:pPr>
        <w:spacing w:line="360" w:lineRule="auto"/>
        <w:jc w:val="both"/>
        <w:rPr>
          <w:rFonts w:ascii="Times New Roman" w:hAnsi="Times New Roman" w:cs="Times New Roman"/>
        </w:rPr>
      </w:pPr>
    </w:p>
    <w:p w14:paraId="55E58BBF" w14:textId="18C43D5D" w:rsidR="00601BFB" w:rsidRPr="009B4FA1" w:rsidRDefault="007B3DA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##</w:t>
      </w:r>
      <w:r w:rsidR="00601BFB" w:rsidRPr="009B4FA1">
        <w:rPr>
          <w:rFonts w:ascii="Times New Roman" w:hAnsi="Times New Roman" w:cs="Times New Roman"/>
        </w:rPr>
        <w:t>Preprocessing of Data, from nanotaglistsortednorm.csv</w:t>
      </w:r>
      <w:r>
        <w:rPr>
          <w:rFonts w:ascii="Times New Roman" w:hAnsi="Times New Roman" w:cs="Times New Roman"/>
        </w:rPr>
        <w:t xml:space="preserve"> (A</w:t>
      </w:r>
      <w:ins w:id="32" w:author="Shambavi Ganesh" w:date="2020-03-24T13:33:00Z">
        <w:r w:rsidR="0099223B">
          <w:rPr>
            <w:rFonts w:ascii="Times New Roman" w:hAnsi="Times New Roman" w:cs="Times New Roman"/>
          </w:rPr>
          <w:t>n</w:t>
        </w:r>
      </w:ins>
      <w:r>
        <w:rPr>
          <w:rFonts w:ascii="Times New Roman" w:hAnsi="Times New Roman" w:cs="Times New Roman"/>
        </w:rPr>
        <w:t xml:space="preserve"> </w:t>
      </w:r>
      <w:ins w:id="33" w:author="Shambavi Ganesh" w:date="2020-03-24T13:33:00Z">
        <w:r w:rsidR="0099223B">
          <w:rPr>
            <w:rFonts w:ascii="Times New Roman" w:hAnsi="Times New Roman" w:cs="Times New Roman"/>
          </w:rPr>
          <w:t xml:space="preserve">excel </w:t>
        </w:r>
      </w:ins>
      <w:r>
        <w:rPr>
          <w:rFonts w:ascii="Times New Roman" w:hAnsi="Times New Roman" w:cs="Times New Roman"/>
        </w:rPr>
        <w:t xml:space="preserve">file which contains the </w:t>
      </w:r>
      <w:ins w:id="34" w:author="Shambavi Ganesh" w:date="2020-03-24T13:35:00Z">
        <w:r w:rsidR="0099223B">
          <w:rPr>
            <w:rFonts w:ascii="Times New Roman" w:hAnsi="Times New Roman" w:cs="Times New Roman"/>
          </w:rPr>
          <w:t>#</w:t>
        </w:r>
      </w:ins>
      <w:r>
        <w:rPr>
          <w:rFonts w:ascii="Times New Roman" w:hAnsi="Times New Roman" w:cs="Times New Roman"/>
        </w:rPr>
        <w:t>relevant information about the nanotags</w:t>
      </w:r>
      <w:ins w:id="35" w:author="Shambavi Ganesh" w:date="2020-03-24T13:33:00Z">
        <w:r w:rsidR="0099223B">
          <w:rPr>
            <w:rFonts w:ascii="Times New Roman" w:hAnsi="Times New Roman" w:cs="Times New Roman"/>
          </w:rPr>
          <w:t xml:space="preserve">. This information is also </w:t>
        </w:r>
      </w:ins>
      <w:ins w:id="36" w:author="Shambavi Ganesh" w:date="2020-03-24T13:34:00Z">
        <w:r w:rsidR="0099223B">
          <w:rPr>
            <w:rFonts w:ascii="Times New Roman" w:hAnsi="Times New Roman" w:cs="Times New Roman"/>
          </w:rPr>
          <w:t xml:space="preserve">displayed at the end of the file, </w:t>
        </w:r>
      </w:ins>
      <w:ins w:id="37" w:author="Shambavi Ganesh" w:date="2020-03-24T13:35:00Z">
        <w:r w:rsidR="0099223B">
          <w:rPr>
            <w:rFonts w:ascii="Times New Roman" w:hAnsi="Times New Roman" w:cs="Times New Roman"/>
          </w:rPr>
          <w:t>#</w:t>
        </w:r>
      </w:ins>
      <w:ins w:id="38" w:author="Shambavi Ganesh" w:date="2020-03-24T13:34:00Z">
        <w:r w:rsidR="0099223B">
          <w:rPr>
            <w:rFonts w:ascii="Times New Roman" w:hAnsi="Times New Roman" w:cs="Times New Roman"/>
          </w:rPr>
          <w:t>in the form of a table.</w:t>
        </w:r>
      </w:ins>
      <w:r>
        <w:rPr>
          <w:rFonts w:ascii="Times New Roman" w:hAnsi="Times New Roman" w:cs="Times New Roman"/>
        </w:rPr>
        <w:t>)</w:t>
      </w:r>
    </w:p>
    <w:p w14:paraId="50A4DD74" w14:textId="3B72CC30" w:rsidR="00601BFB" w:rsidRDefault="00601BFB" w:rsidP="00601BFB">
      <w:pPr>
        <w:spacing w:line="360" w:lineRule="auto"/>
        <w:jc w:val="both"/>
        <w:rPr>
          <w:ins w:id="39" w:author="Shambavi Ganesh" w:date="2020-03-24T13:36:00Z"/>
          <w:rFonts w:ascii="Times New Roman" w:hAnsi="Times New Roman" w:cs="Times New Roman"/>
        </w:rPr>
      </w:pPr>
    </w:p>
    <w:p w14:paraId="3E101824" w14:textId="4CA0C474" w:rsidR="0099223B" w:rsidRPr="00601BFB" w:rsidRDefault="0099223B" w:rsidP="00601BFB">
      <w:pPr>
        <w:spacing w:line="360" w:lineRule="auto"/>
        <w:jc w:val="both"/>
        <w:rPr>
          <w:rFonts w:ascii="Times New Roman" w:hAnsi="Times New Roman" w:cs="Times New Roman"/>
        </w:rPr>
      </w:pPr>
      <w:ins w:id="40" w:author="Shambavi Ganesh" w:date="2020-03-24T13:36:00Z">
        <w:r>
          <w:rPr>
            <w:rFonts w:ascii="Times New Roman" w:hAnsi="Times New Roman" w:cs="Times New Roman"/>
          </w:rPr>
          <w:t>#read csv file</w:t>
        </w:r>
      </w:ins>
    </w:p>
    <w:p w14:paraId="5FD078FD" w14:textId="4E9D84F6" w:rsidR="00601BFB" w:rsidRDefault="00601BFB" w:rsidP="00601BFB">
      <w:pPr>
        <w:spacing w:line="360" w:lineRule="auto"/>
        <w:jc w:val="both"/>
        <w:rPr>
          <w:ins w:id="41" w:author="Shambavi Ganesh" w:date="2020-03-24T13:36:00Z"/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df1 = </w:t>
      </w:r>
      <w:proofErr w:type="spellStart"/>
      <w:proofErr w:type="gramStart"/>
      <w:r w:rsidRPr="00601BFB">
        <w:rPr>
          <w:rFonts w:ascii="Times New Roman" w:hAnsi="Times New Roman" w:cs="Times New Roman"/>
        </w:rPr>
        <w:t>pd.read</w:t>
      </w:r>
      <w:proofErr w:type="gramEnd"/>
      <w:r w:rsidRPr="00601BFB">
        <w:rPr>
          <w:rFonts w:ascii="Times New Roman" w:hAnsi="Times New Roman" w:cs="Times New Roman"/>
        </w:rPr>
        <w:t>_csv</w:t>
      </w:r>
      <w:proofErr w:type="spellEnd"/>
      <w:r w:rsidRPr="00601BFB">
        <w:rPr>
          <w:rFonts w:ascii="Times New Roman" w:hAnsi="Times New Roman" w:cs="Times New Roman"/>
        </w:rPr>
        <w:t>("nanotaglistsortednorm.csv")</w:t>
      </w:r>
    </w:p>
    <w:p w14:paraId="0C029DA6" w14:textId="5B669955" w:rsidR="0099223B" w:rsidRDefault="0099223B" w:rsidP="00601BFB">
      <w:pPr>
        <w:spacing w:line="360" w:lineRule="auto"/>
        <w:jc w:val="both"/>
        <w:rPr>
          <w:ins w:id="42" w:author="Shambavi Ganesh" w:date="2020-03-24T13:36:00Z"/>
          <w:rFonts w:ascii="Times New Roman" w:hAnsi="Times New Roman" w:cs="Times New Roman"/>
        </w:rPr>
      </w:pPr>
    </w:p>
    <w:p w14:paraId="0A153C48" w14:textId="5A8AB468" w:rsidR="0099223B" w:rsidRPr="00601BFB" w:rsidRDefault="0099223B" w:rsidP="00601BFB">
      <w:pPr>
        <w:spacing w:line="360" w:lineRule="auto"/>
        <w:jc w:val="both"/>
        <w:rPr>
          <w:rFonts w:ascii="Times New Roman" w:hAnsi="Times New Roman" w:cs="Times New Roman"/>
        </w:rPr>
      </w:pPr>
      <w:ins w:id="43" w:author="Shambavi Ganesh" w:date="2020-03-24T13:36:00Z">
        <w:r>
          <w:rPr>
            <w:rFonts w:ascii="Times New Roman" w:hAnsi="Times New Roman" w:cs="Times New Roman"/>
          </w:rPr>
          <w:t>#assign group numbers to the pre</w:t>
        </w:r>
      </w:ins>
      <w:ins w:id="44" w:author="Shambavi Ganesh" w:date="2020-03-24T13:37:00Z">
        <w:r>
          <w:rPr>
            <w:rFonts w:ascii="Times New Roman" w:hAnsi="Times New Roman" w:cs="Times New Roman"/>
          </w:rPr>
          <w:t xml:space="preserve">-existing labels </w:t>
        </w:r>
      </w:ins>
    </w:p>
    <w:p w14:paraId="5BBE778C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01BFB">
        <w:rPr>
          <w:rFonts w:ascii="Times New Roman" w:hAnsi="Times New Roman" w:cs="Times New Roman"/>
        </w:rPr>
        <w:t>dictLabel</w:t>
      </w:r>
      <w:proofErr w:type="spellEnd"/>
      <w:r w:rsidRPr="00601BFB">
        <w:rPr>
          <w:rFonts w:ascii="Times New Roman" w:hAnsi="Times New Roman" w:cs="Times New Roman"/>
        </w:rPr>
        <w:t xml:space="preserve"> = {'b001':1,'b010':2,'b100':3,'b101':4,'b110':5,'b111':6}</w:t>
      </w:r>
    </w:p>
    <w:p w14:paraId="34FD1671" w14:textId="07C5FD85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df1 = df1.query('code == "b001" or code =="b010" or code == "b100" or code == "b101" or code == "b110" or code == "b111"</w:t>
      </w:r>
      <w:ins w:id="45" w:author="Shambavi Ganesh" w:date="2020-03-24T13:38:00Z">
        <w:r w:rsidR="0099223B">
          <w:rPr>
            <w:rFonts w:ascii="Times New Roman" w:hAnsi="Times New Roman" w:cs="Times New Roman"/>
          </w:rPr>
          <w:t xml:space="preserve"> </w:t>
        </w:r>
      </w:ins>
      <w:r w:rsidRPr="00601BFB">
        <w:rPr>
          <w:rFonts w:ascii="Times New Roman" w:hAnsi="Times New Roman" w:cs="Times New Roman"/>
        </w:rPr>
        <w:t>')</w:t>
      </w:r>
    </w:p>
    <w:p w14:paraId="6C52CC0F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labels = df1['code']</w:t>
      </w:r>
    </w:p>
    <w:p w14:paraId="3F6B4194" w14:textId="77777777" w:rsidR="00601BFB" w:rsidRPr="00601BFB" w:rsidDel="0099223B" w:rsidRDefault="00601BFB" w:rsidP="00601BFB">
      <w:pPr>
        <w:spacing w:line="360" w:lineRule="auto"/>
        <w:jc w:val="both"/>
        <w:rPr>
          <w:del w:id="46" w:author="Shambavi Ganesh" w:date="2020-03-24T13:37:00Z"/>
          <w:rFonts w:ascii="Times New Roman" w:hAnsi="Times New Roman" w:cs="Times New Roman"/>
        </w:rPr>
      </w:pPr>
    </w:p>
    <w:p w14:paraId="1F01ED3C" w14:textId="77777777" w:rsidR="007B3DA8" w:rsidRDefault="007B3DA8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20ADBBEB" w14:textId="1EA25963" w:rsidR="00601BFB" w:rsidRPr="00601BFB" w:rsidDel="0099223B" w:rsidRDefault="00601BFB" w:rsidP="00601BFB">
      <w:pPr>
        <w:spacing w:line="360" w:lineRule="auto"/>
        <w:jc w:val="both"/>
        <w:rPr>
          <w:del w:id="47" w:author="Shambavi Ganesh" w:date="2020-03-24T13:37:00Z"/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## Checking the number of datapoints in each class</w:t>
      </w:r>
    </w:p>
    <w:p w14:paraId="41BAB8B6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334CEA05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01BFB">
        <w:rPr>
          <w:rFonts w:ascii="Times New Roman" w:hAnsi="Times New Roman" w:cs="Times New Roman"/>
        </w:rPr>
        <w:t>new_labels</w:t>
      </w:r>
      <w:proofErr w:type="spellEnd"/>
      <w:r w:rsidRPr="00601BFB">
        <w:rPr>
          <w:rFonts w:ascii="Times New Roman" w:hAnsi="Times New Roman" w:cs="Times New Roman"/>
        </w:rPr>
        <w:t xml:space="preserve"> = [</w:t>
      </w:r>
      <w:proofErr w:type="spellStart"/>
      <w:r w:rsidRPr="00601BFB">
        <w:rPr>
          <w:rFonts w:ascii="Times New Roman" w:hAnsi="Times New Roman" w:cs="Times New Roman"/>
        </w:rPr>
        <w:t>dictLabel</w:t>
      </w:r>
      <w:proofErr w:type="spellEnd"/>
      <w:r w:rsidRPr="00601BFB">
        <w:rPr>
          <w:rFonts w:ascii="Times New Roman" w:hAnsi="Times New Roman" w:cs="Times New Roman"/>
        </w:rPr>
        <w:t>[l] for l in labels]</w:t>
      </w:r>
    </w:p>
    <w:p w14:paraId="28BA9BBB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01BFB">
        <w:rPr>
          <w:rFonts w:ascii="Times New Roman" w:hAnsi="Times New Roman" w:cs="Times New Roman"/>
        </w:rPr>
        <w:t>class_count</w:t>
      </w:r>
      <w:proofErr w:type="spellEnd"/>
      <w:r w:rsidRPr="00601BFB">
        <w:rPr>
          <w:rFonts w:ascii="Times New Roman" w:hAnsi="Times New Roman" w:cs="Times New Roman"/>
        </w:rPr>
        <w:t xml:space="preserve"> = </w:t>
      </w:r>
      <w:proofErr w:type="gramStart"/>
      <w:r w:rsidRPr="00601BFB">
        <w:rPr>
          <w:rFonts w:ascii="Times New Roman" w:hAnsi="Times New Roman" w:cs="Times New Roman"/>
        </w:rPr>
        <w:t>{ 1</w:t>
      </w:r>
      <w:proofErr w:type="gramEnd"/>
      <w:r w:rsidRPr="00601BFB">
        <w:rPr>
          <w:rFonts w:ascii="Times New Roman" w:hAnsi="Times New Roman" w:cs="Times New Roman"/>
        </w:rPr>
        <w:t>: 0, 2: 0, 3:0 , 4:0 , 5:0, 6:0}</w:t>
      </w:r>
    </w:p>
    <w:p w14:paraId="19F52D94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for l in </w:t>
      </w:r>
      <w:proofErr w:type="spellStart"/>
      <w:r w:rsidRPr="00601BFB">
        <w:rPr>
          <w:rFonts w:ascii="Times New Roman" w:hAnsi="Times New Roman" w:cs="Times New Roman"/>
        </w:rPr>
        <w:t>new_labels</w:t>
      </w:r>
      <w:proofErr w:type="spellEnd"/>
      <w:r w:rsidRPr="00601BFB">
        <w:rPr>
          <w:rFonts w:ascii="Times New Roman" w:hAnsi="Times New Roman" w:cs="Times New Roman"/>
        </w:rPr>
        <w:t>:</w:t>
      </w:r>
    </w:p>
    <w:p w14:paraId="1A31D616" w14:textId="5B36DFFF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    </w:t>
      </w:r>
      <w:proofErr w:type="spellStart"/>
      <w:r w:rsidRPr="00601BFB">
        <w:rPr>
          <w:rFonts w:ascii="Times New Roman" w:hAnsi="Times New Roman" w:cs="Times New Roman"/>
        </w:rPr>
        <w:t>class_count</w:t>
      </w:r>
      <w:proofErr w:type="spellEnd"/>
      <w:r w:rsidRPr="00601BFB">
        <w:rPr>
          <w:rFonts w:ascii="Times New Roman" w:hAnsi="Times New Roman" w:cs="Times New Roman"/>
        </w:rPr>
        <w:t>[l] += 1</w:t>
      </w:r>
    </w:p>
    <w:p w14:paraId="04EED24D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13222666" w14:textId="537D6BAD" w:rsidR="00601BFB" w:rsidRPr="00601BFB" w:rsidDel="0099223B" w:rsidRDefault="00601BFB" w:rsidP="00601BFB">
      <w:pPr>
        <w:spacing w:line="360" w:lineRule="auto"/>
        <w:jc w:val="both"/>
        <w:rPr>
          <w:del w:id="48" w:author="Shambavi Ganesh" w:date="2020-03-24T13:37:00Z"/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## Splitting it into test and train </w:t>
      </w:r>
      <w:r w:rsidR="007B3DA8">
        <w:rPr>
          <w:rFonts w:ascii="Times New Roman" w:hAnsi="Times New Roman" w:cs="Times New Roman"/>
        </w:rPr>
        <w:t>data which are modified depending on the size of the dataset</w:t>
      </w:r>
    </w:p>
    <w:p w14:paraId="2027E4D5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358287B0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X=df1[['</w:t>
      </w:r>
      <w:proofErr w:type="spellStart"/>
      <w:r w:rsidRPr="00601BFB">
        <w:rPr>
          <w:rFonts w:ascii="Times New Roman" w:hAnsi="Times New Roman" w:cs="Times New Roman"/>
        </w:rPr>
        <w:t>F','Br','I</w:t>
      </w:r>
      <w:proofErr w:type="spellEnd"/>
      <w:r w:rsidRPr="00601BFB">
        <w:rPr>
          <w:rFonts w:ascii="Times New Roman" w:hAnsi="Times New Roman" w:cs="Times New Roman"/>
        </w:rPr>
        <w:t>']]</w:t>
      </w:r>
    </w:p>
    <w:p w14:paraId="6B9C2947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y=</w:t>
      </w:r>
      <w:proofErr w:type="spellStart"/>
      <w:r w:rsidRPr="00601BFB">
        <w:rPr>
          <w:rFonts w:ascii="Times New Roman" w:hAnsi="Times New Roman" w:cs="Times New Roman"/>
        </w:rPr>
        <w:t>new_labels</w:t>
      </w:r>
      <w:proofErr w:type="spellEnd"/>
    </w:p>
    <w:p w14:paraId="60E8676D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01BFB">
        <w:rPr>
          <w:rFonts w:ascii="Times New Roman" w:hAnsi="Times New Roman" w:cs="Times New Roman"/>
        </w:rPr>
        <w:t>X_train</w:t>
      </w:r>
      <w:proofErr w:type="spellEnd"/>
      <w:r w:rsidRPr="00601BFB">
        <w:rPr>
          <w:rFonts w:ascii="Times New Roman" w:hAnsi="Times New Roman" w:cs="Times New Roman"/>
        </w:rPr>
        <w:t xml:space="preserve">, </w:t>
      </w:r>
      <w:proofErr w:type="spellStart"/>
      <w:r w:rsidRPr="00601BFB">
        <w:rPr>
          <w:rFonts w:ascii="Times New Roman" w:hAnsi="Times New Roman" w:cs="Times New Roman"/>
        </w:rPr>
        <w:t>X_test</w:t>
      </w:r>
      <w:proofErr w:type="spellEnd"/>
      <w:r w:rsidRPr="00601BFB">
        <w:rPr>
          <w:rFonts w:ascii="Times New Roman" w:hAnsi="Times New Roman" w:cs="Times New Roman"/>
        </w:rPr>
        <w:t xml:space="preserve">, </w:t>
      </w:r>
      <w:proofErr w:type="spellStart"/>
      <w:r w:rsidRPr="00601BFB">
        <w:rPr>
          <w:rFonts w:ascii="Times New Roman" w:hAnsi="Times New Roman" w:cs="Times New Roman"/>
        </w:rPr>
        <w:t>y_train</w:t>
      </w:r>
      <w:proofErr w:type="spellEnd"/>
      <w:r w:rsidRPr="00601BFB">
        <w:rPr>
          <w:rFonts w:ascii="Times New Roman" w:hAnsi="Times New Roman" w:cs="Times New Roman"/>
        </w:rPr>
        <w:t xml:space="preserve">, </w:t>
      </w:r>
      <w:proofErr w:type="spellStart"/>
      <w:r w:rsidRPr="00601BFB">
        <w:rPr>
          <w:rFonts w:ascii="Times New Roman" w:hAnsi="Times New Roman" w:cs="Times New Roman"/>
        </w:rPr>
        <w:t>y_test</w:t>
      </w:r>
      <w:proofErr w:type="spellEnd"/>
      <w:r w:rsidRPr="00601BFB">
        <w:rPr>
          <w:rFonts w:ascii="Times New Roman" w:hAnsi="Times New Roman" w:cs="Times New Roman"/>
        </w:rPr>
        <w:t xml:space="preserve"> = </w:t>
      </w:r>
      <w:proofErr w:type="spellStart"/>
      <w:r w:rsidRPr="00601BFB">
        <w:rPr>
          <w:rFonts w:ascii="Times New Roman" w:hAnsi="Times New Roman" w:cs="Times New Roman"/>
        </w:rPr>
        <w:t>train_test_</w:t>
      </w:r>
      <w:proofErr w:type="gramStart"/>
      <w:r w:rsidRPr="00601BFB">
        <w:rPr>
          <w:rFonts w:ascii="Times New Roman" w:hAnsi="Times New Roman" w:cs="Times New Roman"/>
        </w:rPr>
        <w:t>split</w:t>
      </w:r>
      <w:proofErr w:type="spellEnd"/>
      <w:r w:rsidRPr="00601BFB">
        <w:rPr>
          <w:rFonts w:ascii="Times New Roman" w:hAnsi="Times New Roman" w:cs="Times New Roman"/>
        </w:rPr>
        <w:t>(</w:t>
      </w:r>
      <w:proofErr w:type="gramEnd"/>
      <w:r w:rsidRPr="00601BFB">
        <w:rPr>
          <w:rFonts w:ascii="Times New Roman" w:hAnsi="Times New Roman" w:cs="Times New Roman"/>
        </w:rPr>
        <w:t xml:space="preserve">X, y, </w:t>
      </w:r>
      <w:proofErr w:type="spellStart"/>
      <w:r w:rsidRPr="00601BFB">
        <w:rPr>
          <w:rFonts w:ascii="Times New Roman" w:hAnsi="Times New Roman" w:cs="Times New Roman"/>
        </w:rPr>
        <w:t>test_size</w:t>
      </w:r>
      <w:proofErr w:type="spellEnd"/>
      <w:r w:rsidRPr="00601BFB">
        <w:rPr>
          <w:rFonts w:ascii="Times New Roman" w:hAnsi="Times New Roman" w:cs="Times New Roman"/>
        </w:rPr>
        <w:t xml:space="preserve"> = 0.15)</w:t>
      </w:r>
    </w:p>
    <w:p w14:paraId="4ED4AA52" w14:textId="3E3E763F" w:rsidR="00601BFB" w:rsidDel="00F00835" w:rsidRDefault="00601BFB" w:rsidP="00601BFB">
      <w:pPr>
        <w:spacing w:line="360" w:lineRule="auto"/>
        <w:jc w:val="both"/>
        <w:rPr>
          <w:del w:id="49" w:author="Shambavi Ganesh" w:date="2020-03-24T14:13:00Z"/>
          <w:rFonts w:ascii="Times New Roman" w:hAnsi="Times New Roman" w:cs="Times New Roman"/>
        </w:rPr>
      </w:pPr>
    </w:p>
    <w:p w14:paraId="68360B29" w14:textId="7C5710A6" w:rsidR="003B55D6" w:rsidDel="00F00835" w:rsidRDefault="003B55D6" w:rsidP="00601BFB">
      <w:pPr>
        <w:spacing w:line="360" w:lineRule="auto"/>
        <w:jc w:val="both"/>
        <w:rPr>
          <w:del w:id="50" w:author="Shambavi Ganesh" w:date="2020-03-24T14:13:00Z"/>
          <w:rFonts w:ascii="Times New Roman" w:hAnsi="Times New Roman" w:cs="Times New Roman"/>
        </w:rPr>
      </w:pPr>
    </w:p>
    <w:p w14:paraId="3326B647" w14:textId="6F2B92F0" w:rsidR="003B55D6" w:rsidDel="00F00835" w:rsidRDefault="003B55D6" w:rsidP="00601BFB">
      <w:pPr>
        <w:spacing w:line="360" w:lineRule="auto"/>
        <w:jc w:val="both"/>
        <w:rPr>
          <w:del w:id="51" w:author="Shambavi Ganesh" w:date="2020-03-24T14:13:00Z"/>
          <w:rFonts w:ascii="Times New Roman" w:hAnsi="Times New Roman" w:cs="Times New Roman"/>
        </w:rPr>
      </w:pPr>
    </w:p>
    <w:p w14:paraId="75B0F686" w14:textId="3F7AA8CE" w:rsidR="003B55D6" w:rsidDel="00F00835" w:rsidRDefault="003B55D6" w:rsidP="00601BFB">
      <w:pPr>
        <w:spacing w:line="360" w:lineRule="auto"/>
        <w:jc w:val="both"/>
        <w:rPr>
          <w:del w:id="52" w:author="Shambavi Ganesh" w:date="2020-03-24T14:13:00Z"/>
          <w:rFonts w:ascii="Times New Roman" w:hAnsi="Times New Roman" w:cs="Times New Roman"/>
        </w:rPr>
      </w:pPr>
    </w:p>
    <w:p w14:paraId="5FAABB47" w14:textId="33DF87D5" w:rsidR="003B55D6" w:rsidDel="00F00835" w:rsidRDefault="003B55D6" w:rsidP="00601BFB">
      <w:pPr>
        <w:spacing w:line="360" w:lineRule="auto"/>
        <w:jc w:val="both"/>
        <w:rPr>
          <w:del w:id="53" w:author="Shambavi Ganesh" w:date="2020-03-24T14:13:00Z"/>
          <w:rFonts w:ascii="Times New Roman" w:hAnsi="Times New Roman" w:cs="Times New Roman"/>
        </w:rPr>
      </w:pPr>
    </w:p>
    <w:p w14:paraId="216AC595" w14:textId="182A9862" w:rsidR="003B55D6" w:rsidDel="00F00835" w:rsidRDefault="003B55D6" w:rsidP="00601BFB">
      <w:pPr>
        <w:spacing w:line="360" w:lineRule="auto"/>
        <w:jc w:val="both"/>
        <w:rPr>
          <w:del w:id="54" w:author="Shambavi Ganesh" w:date="2020-03-24T14:13:00Z"/>
          <w:rFonts w:ascii="Times New Roman" w:hAnsi="Times New Roman" w:cs="Times New Roman"/>
        </w:rPr>
      </w:pPr>
    </w:p>
    <w:p w14:paraId="3524A45F" w14:textId="77777777" w:rsidR="003B55D6" w:rsidRDefault="003B55D6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59C28FE6" w14:textId="508FA949" w:rsidR="003B55D6" w:rsidRPr="00E953E7" w:rsidRDefault="003B55D6" w:rsidP="003B55D6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53E7">
        <w:rPr>
          <w:rFonts w:ascii="Times New Roman" w:hAnsi="Times New Roman" w:cs="Times New Roman"/>
          <w:b/>
          <w:bCs/>
        </w:rPr>
        <w:t xml:space="preserve">Part </w:t>
      </w:r>
      <w:r>
        <w:rPr>
          <w:rFonts w:ascii="Times New Roman" w:hAnsi="Times New Roman" w:cs="Times New Roman"/>
          <w:b/>
          <w:bCs/>
        </w:rPr>
        <w:t>2</w:t>
      </w:r>
      <w:r w:rsidRPr="00E953E7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 xml:space="preserve">Training </w:t>
      </w:r>
      <w:r w:rsidRPr="00E953E7">
        <w:rPr>
          <w:rFonts w:ascii="Times New Roman" w:hAnsi="Times New Roman" w:cs="Times New Roman"/>
          <w:b/>
          <w:bCs/>
        </w:rPr>
        <w:t>of Data</w:t>
      </w:r>
    </w:p>
    <w:p w14:paraId="73953E0F" w14:textId="77777777" w:rsidR="003B55D6" w:rsidRPr="00601BFB" w:rsidRDefault="003B55D6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05703DEF" w14:textId="4E9A1289" w:rsidR="00601BFB" w:rsidRPr="00601BFB" w:rsidRDefault="007B3DA8" w:rsidP="00601BF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## Searching over the grid space for the best parameters for the SVM Model</w:t>
      </w:r>
      <w:ins w:id="55" w:author="Shambavi Ganesh" w:date="2020-03-24T13:38:00Z">
        <w:r w:rsidR="0099223B">
          <w:rPr>
            <w:rFonts w:ascii="Times New Roman" w:hAnsi="Times New Roman" w:cs="Times New Roman"/>
          </w:rPr>
          <w:t xml:space="preserve">. </w:t>
        </w:r>
      </w:ins>
    </w:p>
    <w:p w14:paraId="3E049C4B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01BFB">
        <w:rPr>
          <w:rFonts w:ascii="Times New Roman" w:hAnsi="Times New Roman" w:cs="Times New Roman"/>
        </w:rPr>
        <w:t>C_range</w:t>
      </w:r>
      <w:proofErr w:type="spellEnd"/>
      <w:r w:rsidRPr="00601BF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01BFB">
        <w:rPr>
          <w:rFonts w:ascii="Times New Roman" w:hAnsi="Times New Roman" w:cs="Times New Roman"/>
        </w:rPr>
        <w:t>np.logspace</w:t>
      </w:r>
      <w:proofErr w:type="spellEnd"/>
      <w:proofErr w:type="gramEnd"/>
      <w:r w:rsidRPr="00601BFB">
        <w:rPr>
          <w:rFonts w:ascii="Times New Roman" w:hAnsi="Times New Roman" w:cs="Times New Roman"/>
        </w:rPr>
        <w:t>(-2, 10, 13)</w:t>
      </w:r>
    </w:p>
    <w:p w14:paraId="51ECB200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01BFB">
        <w:rPr>
          <w:rFonts w:ascii="Times New Roman" w:hAnsi="Times New Roman" w:cs="Times New Roman"/>
        </w:rPr>
        <w:t>gamma_range</w:t>
      </w:r>
      <w:proofErr w:type="spellEnd"/>
      <w:r w:rsidRPr="00601BF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01BFB">
        <w:rPr>
          <w:rFonts w:ascii="Times New Roman" w:hAnsi="Times New Roman" w:cs="Times New Roman"/>
        </w:rPr>
        <w:t>np.logspace</w:t>
      </w:r>
      <w:proofErr w:type="spellEnd"/>
      <w:proofErr w:type="gramEnd"/>
      <w:r w:rsidRPr="00601BFB">
        <w:rPr>
          <w:rFonts w:ascii="Times New Roman" w:hAnsi="Times New Roman" w:cs="Times New Roman"/>
        </w:rPr>
        <w:t>(-9, 3, 13)</w:t>
      </w:r>
    </w:p>
    <w:p w14:paraId="00759228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01BFB">
        <w:rPr>
          <w:rFonts w:ascii="Times New Roman" w:hAnsi="Times New Roman" w:cs="Times New Roman"/>
        </w:rPr>
        <w:t>param_grid</w:t>
      </w:r>
      <w:proofErr w:type="spellEnd"/>
      <w:r w:rsidRPr="00601BF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01BFB">
        <w:rPr>
          <w:rFonts w:ascii="Times New Roman" w:hAnsi="Times New Roman" w:cs="Times New Roman"/>
        </w:rPr>
        <w:t>dict</w:t>
      </w:r>
      <w:proofErr w:type="spellEnd"/>
      <w:r w:rsidRPr="00601BFB">
        <w:rPr>
          <w:rFonts w:ascii="Times New Roman" w:hAnsi="Times New Roman" w:cs="Times New Roman"/>
        </w:rPr>
        <w:t>(</w:t>
      </w:r>
      <w:proofErr w:type="gramEnd"/>
      <w:r w:rsidRPr="00601BFB">
        <w:rPr>
          <w:rFonts w:ascii="Times New Roman" w:hAnsi="Times New Roman" w:cs="Times New Roman"/>
        </w:rPr>
        <w:t>gamma=</w:t>
      </w:r>
      <w:proofErr w:type="spellStart"/>
      <w:r w:rsidRPr="00601BFB">
        <w:rPr>
          <w:rFonts w:ascii="Times New Roman" w:hAnsi="Times New Roman" w:cs="Times New Roman"/>
        </w:rPr>
        <w:t>gamma_range</w:t>
      </w:r>
      <w:proofErr w:type="spellEnd"/>
      <w:r w:rsidRPr="00601BFB">
        <w:rPr>
          <w:rFonts w:ascii="Times New Roman" w:hAnsi="Times New Roman" w:cs="Times New Roman"/>
        </w:rPr>
        <w:t>, C=</w:t>
      </w:r>
      <w:proofErr w:type="spellStart"/>
      <w:r w:rsidRPr="00601BFB">
        <w:rPr>
          <w:rFonts w:ascii="Times New Roman" w:hAnsi="Times New Roman" w:cs="Times New Roman"/>
        </w:rPr>
        <w:t>C_range</w:t>
      </w:r>
      <w:proofErr w:type="spellEnd"/>
      <w:r w:rsidRPr="00601BFB">
        <w:rPr>
          <w:rFonts w:ascii="Times New Roman" w:hAnsi="Times New Roman" w:cs="Times New Roman"/>
        </w:rPr>
        <w:t>)</w:t>
      </w:r>
    </w:p>
    <w:p w14:paraId="3974A814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lastRenderedPageBreak/>
        <w:t xml:space="preserve">cv = </w:t>
      </w:r>
      <w:proofErr w:type="spellStart"/>
      <w:proofErr w:type="gramStart"/>
      <w:r w:rsidRPr="00601BFB">
        <w:rPr>
          <w:rFonts w:ascii="Times New Roman" w:hAnsi="Times New Roman" w:cs="Times New Roman"/>
        </w:rPr>
        <w:t>StratifiedShuffleSplit</w:t>
      </w:r>
      <w:proofErr w:type="spellEnd"/>
      <w:r w:rsidRPr="00601BFB">
        <w:rPr>
          <w:rFonts w:ascii="Times New Roman" w:hAnsi="Times New Roman" w:cs="Times New Roman"/>
        </w:rPr>
        <w:t>(</w:t>
      </w:r>
      <w:proofErr w:type="spellStart"/>
      <w:proofErr w:type="gramEnd"/>
      <w:r w:rsidRPr="00601BFB">
        <w:rPr>
          <w:rFonts w:ascii="Times New Roman" w:hAnsi="Times New Roman" w:cs="Times New Roman"/>
        </w:rPr>
        <w:t>n_splits</w:t>
      </w:r>
      <w:proofErr w:type="spellEnd"/>
      <w:r w:rsidRPr="00601BFB">
        <w:rPr>
          <w:rFonts w:ascii="Times New Roman" w:hAnsi="Times New Roman" w:cs="Times New Roman"/>
        </w:rPr>
        <w:t xml:space="preserve">=5, </w:t>
      </w:r>
      <w:proofErr w:type="spellStart"/>
      <w:r w:rsidRPr="00601BFB">
        <w:rPr>
          <w:rFonts w:ascii="Times New Roman" w:hAnsi="Times New Roman" w:cs="Times New Roman"/>
        </w:rPr>
        <w:t>test_size</w:t>
      </w:r>
      <w:proofErr w:type="spellEnd"/>
      <w:r w:rsidRPr="00601BFB">
        <w:rPr>
          <w:rFonts w:ascii="Times New Roman" w:hAnsi="Times New Roman" w:cs="Times New Roman"/>
        </w:rPr>
        <w:t xml:space="preserve">=0.15, </w:t>
      </w:r>
      <w:proofErr w:type="spellStart"/>
      <w:r w:rsidRPr="00601BFB">
        <w:rPr>
          <w:rFonts w:ascii="Times New Roman" w:hAnsi="Times New Roman" w:cs="Times New Roman"/>
        </w:rPr>
        <w:t>random_state</w:t>
      </w:r>
      <w:proofErr w:type="spellEnd"/>
      <w:r w:rsidRPr="00601BFB">
        <w:rPr>
          <w:rFonts w:ascii="Times New Roman" w:hAnsi="Times New Roman" w:cs="Times New Roman"/>
        </w:rPr>
        <w:t>=42)</w:t>
      </w:r>
    </w:p>
    <w:p w14:paraId="4B60CCCD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grid = </w:t>
      </w:r>
      <w:proofErr w:type="spellStart"/>
      <w:proofErr w:type="gramStart"/>
      <w:r w:rsidRPr="00601BFB">
        <w:rPr>
          <w:rFonts w:ascii="Times New Roman" w:hAnsi="Times New Roman" w:cs="Times New Roman"/>
        </w:rPr>
        <w:t>GridSearchCV</w:t>
      </w:r>
      <w:proofErr w:type="spellEnd"/>
      <w:r w:rsidRPr="00601BFB">
        <w:rPr>
          <w:rFonts w:ascii="Times New Roman" w:hAnsi="Times New Roman" w:cs="Times New Roman"/>
        </w:rPr>
        <w:t>(</w:t>
      </w:r>
      <w:proofErr w:type="gramEnd"/>
      <w:r w:rsidRPr="00601BFB">
        <w:rPr>
          <w:rFonts w:ascii="Times New Roman" w:hAnsi="Times New Roman" w:cs="Times New Roman"/>
        </w:rPr>
        <w:t xml:space="preserve">SVC(), </w:t>
      </w:r>
      <w:proofErr w:type="spellStart"/>
      <w:r w:rsidRPr="00601BFB">
        <w:rPr>
          <w:rFonts w:ascii="Times New Roman" w:hAnsi="Times New Roman" w:cs="Times New Roman"/>
        </w:rPr>
        <w:t>param_grid</w:t>
      </w:r>
      <w:proofErr w:type="spellEnd"/>
      <w:r w:rsidRPr="00601BFB">
        <w:rPr>
          <w:rFonts w:ascii="Times New Roman" w:hAnsi="Times New Roman" w:cs="Times New Roman"/>
        </w:rPr>
        <w:t>=</w:t>
      </w:r>
      <w:proofErr w:type="spellStart"/>
      <w:r w:rsidRPr="00601BFB">
        <w:rPr>
          <w:rFonts w:ascii="Times New Roman" w:hAnsi="Times New Roman" w:cs="Times New Roman"/>
        </w:rPr>
        <w:t>param_grid</w:t>
      </w:r>
      <w:proofErr w:type="spellEnd"/>
      <w:r w:rsidRPr="00601BFB">
        <w:rPr>
          <w:rFonts w:ascii="Times New Roman" w:hAnsi="Times New Roman" w:cs="Times New Roman"/>
        </w:rPr>
        <w:t>, cv=cv)</w:t>
      </w:r>
    </w:p>
    <w:p w14:paraId="5B9DA8FE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01BFB">
        <w:rPr>
          <w:rFonts w:ascii="Times New Roman" w:hAnsi="Times New Roman" w:cs="Times New Roman"/>
        </w:rPr>
        <w:t>grid.fit</w:t>
      </w:r>
      <w:proofErr w:type="spellEnd"/>
      <w:r w:rsidRPr="00601BFB">
        <w:rPr>
          <w:rFonts w:ascii="Times New Roman" w:hAnsi="Times New Roman" w:cs="Times New Roman"/>
        </w:rPr>
        <w:t>(</w:t>
      </w:r>
      <w:proofErr w:type="gramEnd"/>
      <w:r w:rsidRPr="00601BFB">
        <w:rPr>
          <w:rFonts w:ascii="Times New Roman" w:hAnsi="Times New Roman" w:cs="Times New Roman"/>
        </w:rPr>
        <w:t>X, y)</w:t>
      </w:r>
    </w:p>
    <w:p w14:paraId="733D81C8" w14:textId="77777777" w:rsidR="007B3DA8" w:rsidRDefault="007B3DA8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4A68EDEB" w14:textId="3190B874" w:rsidR="00601BFB" w:rsidDel="0071679C" w:rsidRDefault="0071679C" w:rsidP="00601BFB">
      <w:pPr>
        <w:spacing w:line="360" w:lineRule="auto"/>
        <w:jc w:val="both"/>
        <w:rPr>
          <w:del w:id="56" w:author="Shambavi Ganesh" w:date="2020-03-24T14:34:00Z"/>
          <w:rFonts w:ascii="Times New Roman" w:hAnsi="Times New Roman" w:cs="Times New Roman"/>
        </w:rPr>
      </w:pPr>
      <w:ins w:id="57" w:author="Shambavi Ganesh" w:date="2020-03-24T14:34:00Z">
        <w:r w:rsidRPr="00601BFB">
          <w:rPr>
            <w:rFonts w:ascii="Times New Roman" w:hAnsi="Times New Roman" w:cs="Times New Roman"/>
          </w:rPr>
          <w:t>## SVM Model Fit</w:t>
        </w:r>
        <w:r>
          <w:rPr>
            <w:rFonts w:ascii="Times New Roman" w:hAnsi="Times New Roman" w:cs="Times New Roman"/>
          </w:rPr>
          <w:t xml:space="preserve">, using the parameters previously obtained that are best fit for the model. The </w:t>
        </w:r>
        <w:r>
          <w:rPr>
            <w:rFonts w:ascii="Times New Roman" w:hAnsi="Times New Roman" w:cs="Times New Roman"/>
          </w:rPr>
          <w:t>#</w:t>
        </w:r>
        <w:r>
          <w:rPr>
            <w:rFonts w:ascii="Times New Roman" w:hAnsi="Times New Roman" w:cs="Times New Roman"/>
          </w:rPr>
          <w:t xml:space="preserve">best parameters can be selected from the train-test split, in order to validate the robustness of the </w:t>
        </w:r>
        <w:r>
          <w:rPr>
            <w:rFonts w:ascii="Times New Roman" w:hAnsi="Times New Roman" w:cs="Times New Roman"/>
          </w:rPr>
          <w:t>#</w:t>
        </w:r>
      </w:ins>
      <w:ins w:id="58" w:author="Shambavi Ganesh" w:date="2020-03-24T14:35:00Z">
        <w:r>
          <w:rPr>
            <w:rFonts w:ascii="Times New Roman" w:hAnsi="Times New Roman" w:cs="Times New Roman"/>
          </w:rPr>
          <w:t>model and</w:t>
        </w:r>
      </w:ins>
      <w:ins w:id="59" w:author="Shambavi Ganesh" w:date="2020-03-24T14:34:00Z">
        <w:r>
          <w:rPr>
            <w:rFonts w:ascii="Times New Roman" w:hAnsi="Times New Roman" w:cs="Times New Roman"/>
          </w:rPr>
          <w:t xml:space="preserve"> get an unbiased estimate of the algorithm’s performance on a dataset. Once the </w:t>
        </w:r>
        <w:r>
          <w:rPr>
            <w:rFonts w:ascii="Times New Roman" w:hAnsi="Times New Roman" w:cs="Times New Roman"/>
          </w:rPr>
          <w:t>#</w:t>
        </w:r>
        <w:r>
          <w:rPr>
            <w:rFonts w:ascii="Times New Roman" w:hAnsi="Times New Roman" w:cs="Times New Roman"/>
          </w:rPr>
          <w:t xml:space="preserve">parameters are determined, the algorithm can either be implemented on the original dataset, or </w:t>
        </w:r>
        <w:r>
          <w:rPr>
            <w:rFonts w:ascii="Times New Roman" w:hAnsi="Times New Roman" w:cs="Times New Roman"/>
          </w:rPr>
          <w:t>#</w:t>
        </w:r>
        <w:r>
          <w:rPr>
            <w:rFonts w:ascii="Times New Roman" w:hAnsi="Times New Roman" w:cs="Times New Roman"/>
          </w:rPr>
          <w:t xml:space="preserve">the test data. </w:t>
        </w:r>
      </w:ins>
      <w:del w:id="60" w:author="Shambavi Ganesh" w:date="2020-03-24T14:34:00Z">
        <w:r w:rsidR="007B3DA8" w:rsidRPr="00601BFB" w:rsidDel="0071679C">
          <w:rPr>
            <w:rFonts w:ascii="Times New Roman" w:hAnsi="Times New Roman" w:cs="Times New Roman"/>
          </w:rPr>
          <w:delText>## SVM Model Fit</w:delText>
        </w:r>
      </w:del>
    </w:p>
    <w:p w14:paraId="4DC6BEC5" w14:textId="5C9160E9" w:rsidR="0071679C" w:rsidRDefault="0071679C" w:rsidP="00601BFB">
      <w:pPr>
        <w:spacing w:line="360" w:lineRule="auto"/>
        <w:jc w:val="both"/>
        <w:rPr>
          <w:ins w:id="61" w:author="Shambavi Ganesh" w:date="2020-03-24T14:34:00Z"/>
          <w:rFonts w:ascii="Times New Roman" w:hAnsi="Times New Roman" w:cs="Times New Roman"/>
        </w:rPr>
      </w:pPr>
    </w:p>
    <w:p w14:paraId="503FA036" w14:textId="77777777" w:rsidR="0071679C" w:rsidRPr="00601BFB" w:rsidRDefault="0071679C" w:rsidP="00601BFB">
      <w:pPr>
        <w:spacing w:line="360" w:lineRule="auto"/>
        <w:jc w:val="both"/>
        <w:rPr>
          <w:ins w:id="62" w:author="Shambavi Ganesh" w:date="2020-03-24T14:34:00Z"/>
          <w:rFonts w:ascii="Times New Roman" w:hAnsi="Times New Roman" w:cs="Times New Roman"/>
        </w:rPr>
      </w:pPr>
    </w:p>
    <w:p w14:paraId="367C1B73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01BFB">
        <w:rPr>
          <w:rFonts w:ascii="Times New Roman" w:hAnsi="Times New Roman" w:cs="Times New Roman"/>
        </w:rPr>
        <w:t>svclassifier</w:t>
      </w:r>
      <w:proofErr w:type="spellEnd"/>
      <w:r w:rsidRPr="00601BFB">
        <w:rPr>
          <w:rFonts w:ascii="Times New Roman" w:hAnsi="Times New Roman" w:cs="Times New Roman"/>
        </w:rPr>
        <w:t xml:space="preserve"> = </w:t>
      </w:r>
      <w:proofErr w:type="gramStart"/>
      <w:r w:rsidRPr="00601BFB">
        <w:rPr>
          <w:rFonts w:ascii="Times New Roman" w:hAnsi="Times New Roman" w:cs="Times New Roman"/>
        </w:rPr>
        <w:t>SVC(</w:t>
      </w:r>
      <w:proofErr w:type="gramEnd"/>
      <w:r w:rsidRPr="00601BFB">
        <w:rPr>
          <w:rFonts w:ascii="Times New Roman" w:hAnsi="Times New Roman" w:cs="Times New Roman"/>
        </w:rPr>
        <w:t>kernel='</w:t>
      </w:r>
      <w:proofErr w:type="spellStart"/>
      <w:r w:rsidRPr="00601BFB">
        <w:rPr>
          <w:rFonts w:ascii="Times New Roman" w:hAnsi="Times New Roman" w:cs="Times New Roman"/>
        </w:rPr>
        <w:t>rbf</w:t>
      </w:r>
      <w:proofErr w:type="spellEnd"/>
      <w:r w:rsidRPr="00601BFB">
        <w:rPr>
          <w:rFonts w:ascii="Times New Roman" w:hAnsi="Times New Roman" w:cs="Times New Roman"/>
        </w:rPr>
        <w:t>',C = 10.0, gamma = 1.0)</w:t>
      </w:r>
    </w:p>
    <w:p w14:paraId="5235E4C4" w14:textId="0B4F52BB" w:rsidR="00601BFB" w:rsidRDefault="00601BFB" w:rsidP="00601BFB">
      <w:pPr>
        <w:spacing w:line="360" w:lineRule="auto"/>
        <w:jc w:val="both"/>
        <w:rPr>
          <w:ins w:id="63" w:author="Shambavi Ganesh" w:date="2020-03-24T13:43:00Z"/>
          <w:rFonts w:ascii="Times New Roman" w:hAnsi="Times New Roman" w:cs="Times New Roman"/>
        </w:rPr>
      </w:pPr>
      <w:proofErr w:type="spellStart"/>
      <w:proofErr w:type="gramStart"/>
      <w:r w:rsidRPr="00601BFB">
        <w:rPr>
          <w:rFonts w:ascii="Times New Roman" w:hAnsi="Times New Roman" w:cs="Times New Roman"/>
        </w:rPr>
        <w:t>svclassifier.fit</w:t>
      </w:r>
      <w:proofErr w:type="spellEnd"/>
      <w:r w:rsidRPr="00601BFB">
        <w:rPr>
          <w:rFonts w:ascii="Times New Roman" w:hAnsi="Times New Roman" w:cs="Times New Roman"/>
        </w:rPr>
        <w:t>(</w:t>
      </w:r>
      <w:proofErr w:type="gramEnd"/>
      <w:r w:rsidRPr="00601BFB">
        <w:rPr>
          <w:rFonts w:ascii="Times New Roman" w:hAnsi="Times New Roman" w:cs="Times New Roman"/>
        </w:rPr>
        <w:t xml:space="preserve">X, y) </w:t>
      </w:r>
    </w:p>
    <w:p w14:paraId="7D257BFD" w14:textId="77777777" w:rsidR="000907D4" w:rsidRDefault="000907D4" w:rsidP="00601BFB">
      <w:pPr>
        <w:spacing w:line="360" w:lineRule="auto"/>
        <w:jc w:val="both"/>
        <w:rPr>
          <w:ins w:id="64" w:author="Shambavi Ganesh" w:date="2020-03-24T13:43:00Z"/>
          <w:rFonts w:ascii="Times New Roman" w:hAnsi="Times New Roman" w:cs="Times New Roman"/>
        </w:rPr>
      </w:pPr>
    </w:p>
    <w:p w14:paraId="7C9DE95A" w14:textId="2A09E8CF" w:rsidR="000907D4" w:rsidRPr="00601BFB" w:rsidRDefault="000907D4" w:rsidP="00601BFB">
      <w:pPr>
        <w:spacing w:line="360" w:lineRule="auto"/>
        <w:jc w:val="both"/>
        <w:rPr>
          <w:rFonts w:ascii="Times New Roman" w:hAnsi="Times New Roman" w:cs="Times New Roman"/>
        </w:rPr>
      </w:pPr>
      <w:ins w:id="65" w:author="Shambavi Ganesh" w:date="2020-03-24T13:43:00Z">
        <w:r>
          <w:rPr>
            <w:rFonts w:ascii="Times New Roman" w:hAnsi="Times New Roman" w:cs="Times New Roman"/>
          </w:rPr>
          <w:t xml:space="preserve">#Using the SVM model created, </w:t>
        </w:r>
      </w:ins>
      <w:ins w:id="66" w:author="Shambavi Ganesh" w:date="2020-03-24T13:44:00Z">
        <w:r>
          <w:rPr>
            <w:rFonts w:ascii="Times New Roman" w:hAnsi="Times New Roman" w:cs="Times New Roman"/>
          </w:rPr>
          <w:t>values are predicted for the input</w:t>
        </w:r>
      </w:ins>
      <w:ins w:id="67" w:author="Shambavi Ganesh" w:date="2020-03-24T14:10:00Z">
        <w:r w:rsidR="006226E2">
          <w:rPr>
            <w:rFonts w:ascii="Times New Roman" w:hAnsi="Times New Roman" w:cs="Times New Roman"/>
          </w:rPr>
          <w:t xml:space="preserve"> chosen. </w:t>
        </w:r>
      </w:ins>
    </w:p>
    <w:p w14:paraId="789612CF" w14:textId="77777777" w:rsidR="00601BFB" w:rsidRPr="00601BFB" w:rsidDel="0099223B" w:rsidRDefault="00601BFB" w:rsidP="00601BFB">
      <w:pPr>
        <w:spacing w:line="360" w:lineRule="auto"/>
        <w:jc w:val="both"/>
        <w:rPr>
          <w:del w:id="68" w:author="Shambavi Ganesh" w:date="2020-03-24T13:40:00Z"/>
          <w:rFonts w:ascii="Times New Roman" w:hAnsi="Times New Roman" w:cs="Times New Roman"/>
        </w:rPr>
      </w:pPr>
      <w:proofErr w:type="spellStart"/>
      <w:r w:rsidRPr="00601BFB">
        <w:rPr>
          <w:rFonts w:ascii="Times New Roman" w:hAnsi="Times New Roman" w:cs="Times New Roman"/>
        </w:rPr>
        <w:t>y_pred</w:t>
      </w:r>
      <w:proofErr w:type="spellEnd"/>
      <w:r w:rsidRPr="00601BF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01BFB">
        <w:rPr>
          <w:rFonts w:ascii="Times New Roman" w:hAnsi="Times New Roman" w:cs="Times New Roman"/>
        </w:rPr>
        <w:t>svclassifier.predict</w:t>
      </w:r>
      <w:proofErr w:type="spellEnd"/>
      <w:proofErr w:type="gramEnd"/>
      <w:r w:rsidRPr="00601BFB">
        <w:rPr>
          <w:rFonts w:ascii="Times New Roman" w:hAnsi="Times New Roman" w:cs="Times New Roman"/>
        </w:rPr>
        <w:t xml:space="preserve">(X)  </w:t>
      </w:r>
    </w:p>
    <w:p w14:paraId="305C86B6" w14:textId="77777777" w:rsidR="00601BFB" w:rsidRPr="00601BFB" w:rsidDel="0099223B" w:rsidRDefault="00601BFB" w:rsidP="00601BFB">
      <w:pPr>
        <w:spacing w:line="360" w:lineRule="auto"/>
        <w:jc w:val="both"/>
        <w:rPr>
          <w:del w:id="69" w:author="Shambavi Ganesh" w:date="2020-03-24T13:40:00Z"/>
          <w:rFonts w:ascii="Times New Roman" w:hAnsi="Times New Roman" w:cs="Times New Roman"/>
        </w:rPr>
      </w:pPr>
    </w:p>
    <w:p w14:paraId="68A8C32A" w14:textId="0AD64370" w:rsidR="00601BFB" w:rsidRPr="00601BFB" w:rsidDel="0099223B" w:rsidRDefault="00601BFB" w:rsidP="00601BFB">
      <w:pPr>
        <w:spacing w:line="360" w:lineRule="auto"/>
        <w:jc w:val="both"/>
        <w:rPr>
          <w:del w:id="70" w:author="Shambavi Ganesh" w:date="2020-03-24T13:40:00Z"/>
          <w:rFonts w:ascii="Times New Roman" w:hAnsi="Times New Roman" w:cs="Times New Roman"/>
        </w:rPr>
      </w:pPr>
      <w:del w:id="71" w:author="Shambavi Ganesh" w:date="2020-03-24T13:40:00Z">
        <w:r w:rsidRPr="00601BFB" w:rsidDel="0099223B">
          <w:rPr>
            <w:rFonts w:ascii="Times New Roman" w:hAnsi="Times New Roman" w:cs="Times New Roman"/>
          </w:rPr>
          <w:delText># print("The best parameters are %s with a score of %0.2f"</w:delText>
        </w:r>
      </w:del>
    </w:p>
    <w:p w14:paraId="2D54144D" w14:textId="0535F4AC" w:rsidR="00601BFB" w:rsidRPr="00601BFB" w:rsidDel="0099223B" w:rsidRDefault="00601BFB" w:rsidP="00601BFB">
      <w:pPr>
        <w:spacing w:line="360" w:lineRule="auto"/>
        <w:jc w:val="both"/>
        <w:rPr>
          <w:del w:id="72" w:author="Shambavi Ganesh" w:date="2020-03-24T13:40:00Z"/>
          <w:rFonts w:ascii="Times New Roman" w:hAnsi="Times New Roman" w:cs="Times New Roman"/>
        </w:rPr>
      </w:pPr>
      <w:del w:id="73" w:author="Shambavi Ganesh" w:date="2020-03-24T13:40:00Z">
        <w:r w:rsidRPr="00601BFB" w:rsidDel="0099223B">
          <w:rPr>
            <w:rFonts w:ascii="Times New Roman" w:hAnsi="Times New Roman" w:cs="Times New Roman"/>
          </w:rPr>
          <w:delText>#       % (grid.best_params_, grid.best_score_))</w:delText>
        </w:r>
      </w:del>
    </w:p>
    <w:p w14:paraId="0D9B92FC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49DEBEF0" w14:textId="77777777" w:rsidR="007B3DA8" w:rsidRPr="00601BFB" w:rsidRDefault="007B3DA8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73A8E194" w14:textId="64904509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 ## K-NN Model fit</w:t>
      </w:r>
      <w:r w:rsidR="007B3DA8">
        <w:rPr>
          <w:rFonts w:ascii="Times New Roman" w:hAnsi="Times New Roman" w:cs="Times New Roman"/>
        </w:rPr>
        <w:t xml:space="preserve">, for different instances of the model, with number of </w:t>
      </w:r>
      <w:del w:id="74" w:author="Shambavi Ganesh" w:date="2020-03-24T13:41:00Z">
        <w:r w:rsidR="007B3DA8" w:rsidDel="000907D4">
          <w:rPr>
            <w:rFonts w:ascii="Times New Roman" w:hAnsi="Times New Roman" w:cs="Times New Roman"/>
          </w:rPr>
          <w:delText>neighbours</w:delText>
        </w:r>
      </w:del>
      <w:ins w:id="75" w:author="Shambavi Ganesh" w:date="2020-03-24T13:41:00Z">
        <w:r w:rsidR="000907D4">
          <w:rPr>
            <w:rFonts w:ascii="Times New Roman" w:hAnsi="Times New Roman" w:cs="Times New Roman"/>
          </w:rPr>
          <w:t>neighbors</w:t>
        </w:r>
      </w:ins>
      <w:r w:rsidR="007B3DA8">
        <w:rPr>
          <w:rFonts w:ascii="Times New Roman" w:hAnsi="Times New Roman" w:cs="Times New Roman"/>
        </w:rPr>
        <w:t xml:space="preserve"> varying from ##2 to 4. </w:t>
      </w:r>
    </w:p>
    <w:p w14:paraId="1B739467" w14:textId="0DB54E27" w:rsidR="00601BFB" w:rsidRDefault="00601BFB" w:rsidP="00601BFB">
      <w:pPr>
        <w:spacing w:line="360" w:lineRule="auto"/>
        <w:jc w:val="both"/>
        <w:rPr>
          <w:ins w:id="76" w:author="Shambavi Ganesh" w:date="2020-03-24T13:42:00Z"/>
          <w:rFonts w:ascii="Times New Roman" w:hAnsi="Times New Roman" w:cs="Times New Roman"/>
        </w:rPr>
      </w:pPr>
    </w:p>
    <w:p w14:paraId="7F83E683" w14:textId="2FF3CAFE" w:rsidR="000907D4" w:rsidRDefault="000907D4" w:rsidP="00601BFB">
      <w:pPr>
        <w:spacing w:line="360" w:lineRule="auto"/>
        <w:jc w:val="both"/>
        <w:rPr>
          <w:ins w:id="77" w:author="Shambavi Ganesh" w:date="2020-03-24T13:42:00Z"/>
          <w:rFonts w:ascii="Times New Roman" w:hAnsi="Times New Roman" w:cs="Times New Roman"/>
        </w:rPr>
      </w:pPr>
      <w:ins w:id="78" w:author="Shambavi Ganesh" w:date="2020-03-24T13:42:00Z">
        <w:r>
          <w:rPr>
            <w:rFonts w:ascii="Times New Roman" w:hAnsi="Times New Roman" w:cs="Times New Roman"/>
          </w:rPr>
          <w:t xml:space="preserve">#Please change </w:t>
        </w:r>
        <w:proofErr w:type="spellStart"/>
        <w:r>
          <w:rPr>
            <w:rFonts w:ascii="Times New Roman" w:hAnsi="Times New Roman" w:cs="Times New Roman"/>
          </w:rPr>
          <w:t>n_neighbors</w:t>
        </w:r>
        <w:proofErr w:type="spellEnd"/>
        <w:r>
          <w:rPr>
            <w:rFonts w:ascii="Times New Roman" w:hAnsi="Times New Roman" w:cs="Times New Roman"/>
          </w:rPr>
          <w:t xml:space="preserve"> using [2,3,4] values to get the desired results and graphs. </w:t>
        </w:r>
      </w:ins>
    </w:p>
    <w:p w14:paraId="735E0184" w14:textId="18010A3E" w:rsidR="000907D4" w:rsidRDefault="000907D4" w:rsidP="00601BFB">
      <w:pPr>
        <w:spacing w:line="360" w:lineRule="auto"/>
        <w:jc w:val="both"/>
        <w:rPr>
          <w:ins w:id="79" w:author="Shambavi Ganesh" w:date="2020-03-24T14:35:00Z"/>
          <w:rFonts w:ascii="Times New Roman" w:hAnsi="Times New Roman" w:cs="Times New Roman"/>
        </w:rPr>
      </w:pPr>
      <w:ins w:id="80" w:author="Shambavi Ganesh" w:date="2020-03-24T13:43:00Z">
        <w:r>
          <w:rPr>
            <w:rFonts w:ascii="Times New Roman" w:hAnsi="Times New Roman" w:cs="Times New Roman"/>
          </w:rPr>
          <w:t xml:space="preserve">#The </w:t>
        </w:r>
      </w:ins>
      <w:ins w:id="81" w:author="Shambavi Ganesh" w:date="2020-03-24T13:44:00Z">
        <w:r>
          <w:rPr>
            <w:rFonts w:ascii="Times New Roman" w:hAnsi="Times New Roman" w:cs="Times New Roman"/>
          </w:rPr>
          <w:t xml:space="preserve">KNN </w:t>
        </w:r>
      </w:ins>
      <w:ins w:id="82" w:author="Shambavi Ganesh" w:date="2020-03-24T13:43:00Z">
        <w:r>
          <w:rPr>
            <w:rFonts w:ascii="Times New Roman" w:hAnsi="Times New Roman" w:cs="Times New Roman"/>
          </w:rPr>
          <w:t>classifier is created</w:t>
        </w:r>
      </w:ins>
      <w:ins w:id="83" w:author="Shambavi Ganesh" w:date="2020-03-24T13:45:00Z">
        <w:r>
          <w:rPr>
            <w:rFonts w:ascii="Times New Roman" w:hAnsi="Times New Roman" w:cs="Times New Roman"/>
          </w:rPr>
          <w:t>, using the appropriate “</w:t>
        </w:r>
        <w:proofErr w:type="spellStart"/>
        <w:r>
          <w:rPr>
            <w:rFonts w:ascii="Times New Roman" w:hAnsi="Times New Roman" w:cs="Times New Roman"/>
          </w:rPr>
          <w:t>n_neighbors</w:t>
        </w:r>
        <w:proofErr w:type="spellEnd"/>
        <w:r>
          <w:rPr>
            <w:rFonts w:ascii="Times New Roman" w:hAnsi="Times New Roman" w:cs="Times New Roman"/>
          </w:rPr>
          <w:t>” value</w:t>
        </w:r>
      </w:ins>
      <w:ins w:id="84" w:author="Shambavi Ganesh" w:date="2020-03-24T14:35:00Z">
        <w:r w:rsidR="0071679C">
          <w:rPr>
            <w:rFonts w:ascii="Times New Roman" w:hAnsi="Times New Roman" w:cs="Times New Roman"/>
          </w:rPr>
          <w:t xml:space="preserve"> and can be used on the #whole dataset, or the test dataset as per experimental protocol.</w:t>
        </w:r>
      </w:ins>
    </w:p>
    <w:p w14:paraId="05341E57" w14:textId="77777777" w:rsidR="0071679C" w:rsidRPr="00601BFB" w:rsidRDefault="0071679C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3C10F940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neigh = </w:t>
      </w:r>
      <w:proofErr w:type="spellStart"/>
      <w:proofErr w:type="gramStart"/>
      <w:r w:rsidRPr="00601BFB">
        <w:rPr>
          <w:rFonts w:ascii="Times New Roman" w:hAnsi="Times New Roman" w:cs="Times New Roman"/>
        </w:rPr>
        <w:t>neighbors.KNeighborsClassifier</w:t>
      </w:r>
      <w:proofErr w:type="spellEnd"/>
      <w:proofErr w:type="gramEnd"/>
      <w:r w:rsidRPr="00601BFB">
        <w:rPr>
          <w:rFonts w:ascii="Times New Roman" w:hAnsi="Times New Roman" w:cs="Times New Roman"/>
        </w:rPr>
        <w:t>(</w:t>
      </w:r>
      <w:proofErr w:type="spellStart"/>
      <w:r w:rsidRPr="00601BFB">
        <w:rPr>
          <w:rFonts w:ascii="Times New Roman" w:hAnsi="Times New Roman" w:cs="Times New Roman"/>
        </w:rPr>
        <w:t>n_neighbors</w:t>
      </w:r>
      <w:proofErr w:type="spellEnd"/>
      <w:r w:rsidRPr="00601BFB">
        <w:rPr>
          <w:rFonts w:ascii="Times New Roman" w:hAnsi="Times New Roman" w:cs="Times New Roman"/>
        </w:rPr>
        <w:t>=3)</w:t>
      </w:r>
    </w:p>
    <w:p w14:paraId="7236F12D" w14:textId="4E73FFD9" w:rsidR="00601BFB" w:rsidRDefault="00601BFB" w:rsidP="00601BFB">
      <w:pPr>
        <w:spacing w:line="360" w:lineRule="auto"/>
        <w:jc w:val="both"/>
        <w:rPr>
          <w:ins w:id="85" w:author="Shambavi Ganesh" w:date="2020-03-24T13:44:00Z"/>
          <w:rFonts w:ascii="Times New Roman" w:hAnsi="Times New Roman" w:cs="Times New Roman"/>
        </w:rPr>
      </w:pPr>
      <w:proofErr w:type="spellStart"/>
      <w:proofErr w:type="gramStart"/>
      <w:r w:rsidRPr="00601BFB">
        <w:rPr>
          <w:rFonts w:ascii="Times New Roman" w:hAnsi="Times New Roman" w:cs="Times New Roman"/>
        </w:rPr>
        <w:t>neigh.fit</w:t>
      </w:r>
      <w:proofErr w:type="spellEnd"/>
      <w:r w:rsidRPr="00601BFB">
        <w:rPr>
          <w:rFonts w:ascii="Times New Roman" w:hAnsi="Times New Roman" w:cs="Times New Roman"/>
        </w:rPr>
        <w:t>(</w:t>
      </w:r>
      <w:proofErr w:type="gramEnd"/>
      <w:r w:rsidRPr="00601BFB">
        <w:rPr>
          <w:rFonts w:ascii="Times New Roman" w:hAnsi="Times New Roman" w:cs="Times New Roman"/>
        </w:rPr>
        <w:t>X, y)</w:t>
      </w:r>
    </w:p>
    <w:p w14:paraId="532B0E2F" w14:textId="35CBFF8F" w:rsidR="000907D4" w:rsidRDefault="000907D4" w:rsidP="00601BFB">
      <w:pPr>
        <w:spacing w:line="360" w:lineRule="auto"/>
        <w:jc w:val="both"/>
        <w:rPr>
          <w:ins w:id="86" w:author="Shambavi Ganesh" w:date="2020-03-24T13:44:00Z"/>
          <w:rFonts w:ascii="Times New Roman" w:hAnsi="Times New Roman" w:cs="Times New Roman"/>
        </w:rPr>
      </w:pPr>
    </w:p>
    <w:p w14:paraId="6E17ECA9" w14:textId="3BAEFE41" w:rsidR="000907D4" w:rsidRPr="00601BFB" w:rsidRDefault="000907D4" w:rsidP="00601BFB">
      <w:pPr>
        <w:spacing w:line="360" w:lineRule="auto"/>
        <w:jc w:val="both"/>
        <w:rPr>
          <w:rFonts w:ascii="Times New Roman" w:hAnsi="Times New Roman" w:cs="Times New Roman"/>
        </w:rPr>
      </w:pPr>
      <w:ins w:id="87" w:author="Shambavi Ganesh" w:date="2020-03-24T13:44:00Z">
        <w:r>
          <w:rPr>
            <w:rFonts w:ascii="Times New Roman" w:hAnsi="Times New Roman" w:cs="Times New Roman"/>
          </w:rPr>
          <w:t>#</w:t>
        </w:r>
      </w:ins>
      <w:ins w:id="88" w:author="Shambavi Ganesh" w:date="2020-03-24T13:45:00Z">
        <w:r w:rsidRPr="000907D4">
          <w:rPr>
            <w:rFonts w:ascii="Times New Roman" w:hAnsi="Times New Roman" w:cs="Times New Roman"/>
          </w:rPr>
          <w:t xml:space="preserve"> </w:t>
        </w:r>
        <w:r>
          <w:rPr>
            <w:rFonts w:ascii="Times New Roman" w:hAnsi="Times New Roman" w:cs="Times New Roman"/>
          </w:rPr>
          <w:t>Using the KNN model created, values are predicted for the input</w:t>
        </w:r>
      </w:ins>
      <w:ins w:id="89" w:author="Shambavi Ganesh" w:date="2020-03-24T14:10:00Z">
        <w:r w:rsidR="006226E2">
          <w:rPr>
            <w:rFonts w:ascii="Times New Roman" w:hAnsi="Times New Roman" w:cs="Times New Roman"/>
          </w:rPr>
          <w:t xml:space="preserve"> chosen</w:t>
        </w:r>
      </w:ins>
      <w:ins w:id="90" w:author="Shambavi Ganesh" w:date="2020-03-24T13:45:00Z">
        <w:r>
          <w:rPr>
            <w:rFonts w:ascii="Times New Roman" w:hAnsi="Times New Roman" w:cs="Times New Roman"/>
          </w:rPr>
          <w:t xml:space="preserve">. </w:t>
        </w:r>
      </w:ins>
    </w:p>
    <w:p w14:paraId="40CF3EE3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01BFB">
        <w:rPr>
          <w:rFonts w:ascii="Times New Roman" w:hAnsi="Times New Roman" w:cs="Times New Roman"/>
        </w:rPr>
        <w:t>y_pred</w:t>
      </w:r>
      <w:proofErr w:type="spellEnd"/>
      <w:r w:rsidRPr="00601BF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01BFB">
        <w:rPr>
          <w:rFonts w:ascii="Times New Roman" w:hAnsi="Times New Roman" w:cs="Times New Roman"/>
        </w:rPr>
        <w:t>neigh.predict</w:t>
      </w:r>
      <w:proofErr w:type="spellEnd"/>
      <w:proofErr w:type="gramEnd"/>
      <w:r w:rsidRPr="00601BFB">
        <w:rPr>
          <w:rFonts w:ascii="Times New Roman" w:hAnsi="Times New Roman" w:cs="Times New Roman"/>
        </w:rPr>
        <w:t>(X)</w:t>
      </w:r>
    </w:p>
    <w:p w14:paraId="69AC67E6" w14:textId="1AFEC0EE" w:rsidR="00601BFB" w:rsidRDefault="00601BFB" w:rsidP="00601BFB">
      <w:pPr>
        <w:spacing w:line="360" w:lineRule="auto"/>
        <w:jc w:val="both"/>
        <w:rPr>
          <w:ins w:id="91" w:author="Shambavi Ganesh" w:date="2020-03-24T13:49:00Z"/>
          <w:rFonts w:ascii="Times New Roman" w:hAnsi="Times New Roman" w:cs="Times New Roman"/>
        </w:rPr>
      </w:pPr>
      <w:proofErr w:type="spellStart"/>
      <w:r w:rsidRPr="00601BFB">
        <w:rPr>
          <w:rFonts w:ascii="Times New Roman" w:hAnsi="Times New Roman" w:cs="Times New Roman"/>
        </w:rPr>
        <w:t>acc_test</w:t>
      </w:r>
      <w:proofErr w:type="spellEnd"/>
      <w:r w:rsidRPr="00601BFB">
        <w:rPr>
          <w:rFonts w:ascii="Times New Roman" w:hAnsi="Times New Roman" w:cs="Times New Roman"/>
        </w:rPr>
        <w:t xml:space="preserve"> = 100*</w:t>
      </w:r>
      <w:proofErr w:type="spellStart"/>
      <w:proofErr w:type="gramStart"/>
      <w:r w:rsidRPr="00601BFB">
        <w:rPr>
          <w:rFonts w:ascii="Times New Roman" w:hAnsi="Times New Roman" w:cs="Times New Roman"/>
        </w:rPr>
        <w:t>np.sum</w:t>
      </w:r>
      <w:proofErr w:type="spellEnd"/>
      <w:r w:rsidRPr="00601BFB">
        <w:rPr>
          <w:rFonts w:ascii="Times New Roman" w:hAnsi="Times New Roman" w:cs="Times New Roman"/>
        </w:rPr>
        <w:t>(</w:t>
      </w:r>
      <w:proofErr w:type="spellStart"/>
      <w:proofErr w:type="gramEnd"/>
      <w:r w:rsidRPr="00601BFB">
        <w:rPr>
          <w:rFonts w:ascii="Times New Roman" w:hAnsi="Times New Roman" w:cs="Times New Roman"/>
        </w:rPr>
        <w:t>y_pred</w:t>
      </w:r>
      <w:proofErr w:type="spellEnd"/>
      <w:r w:rsidRPr="00601BFB">
        <w:rPr>
          <w:rFonts w:ascii="Times New Roman" w:hAnsi="Times New Roman" w:cs="Times New Roman"/>
        </w:rPr>
        <w:t xml:space="preserve"> == y)/</w:t>
      </w:r>
      <w:proofErr w:type="spellStart"/>
      <w:r w:rsidRPr="00601BFB">
        <w:rPr>
          <w:rFonts w:ascii="Times New Roman" w:hAnsi="Times New Roman" w:cs="Times New Roman"/>
        </w:rPr>
        <w:t>len</w:t>
      </w:r>
      <w:proofErr w:type="spellEnd"/>
      <w:r w:rsidRPr="00601BFB">
        <w:rPr>
          <w:rFonts w:ascii="Times New Roman" w:hAnsi="Times New Roman" w:cs="Times New Roman"/>
        </w:rPr>
        <w:t>(y)</w:t>
      </w:r>
    </w:p>
    <w:p w14:paraId="3A3C2369" w14:textId="30273F6C" w:rsidR="000907D4" w:rsidRDefault="000907D4" w:rsidP="00601BFB">
      <w:pPr>
        <w:spacing w:line="360" w:lineRule="auto"/>
        <w:jc w:val="both"/>
        <w:rPr>
          <w:ins w:id="92" w:author="Shambavi Ganesh" w:date="2020-03-24T13:49:00Z"/>
          <w:rFonts w:ascii="Times New Roman" w:hAnsi="Times New Roman" w:cs="Times New Roman"/>
        </w:rPr>
      </w:pPr>
    </w:p>
    <w:p w14:paraId="6CB8E8A0" w14:textId="57A0ABD3" w:rsidR="000907D4" w:rsidRPr="00601BFB" w:rsidRDefault="000907D4" w:rsidP="00601BFB">
      <w:pPr>
        <w:spacing w:line="360" w:lineRule="auto"/>
        <w:jc w:val="both"/>
        <w:rPr>
          <w:rFonts w:ascii="Times New Roman" w:hAnsi="Times New Roman" w:cs="Times New Roman"/>
        </w:rPr>
      </w:pPr>
      <w:ins w:id="93" w:author="Shambavi Ganesh" w:date="2020-03-24T13:49:00Z">
        <w:r>
          <w:rPr>
            <w:rFonts w:ascii="Times New Roman" w:hAnsi="Times New Roman" w:cs="Times New Roman"/>
          </w:rPr>
          <w:t>#Output obtained is printed.</w:t>
        </w:r>
      </w:ins>
    </w:p>
    <w:p w14:paraId="161ACFCE" w14:textId="3E5C3802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01BFB">
        <w:rPr>
          <w:rFonts w:ascii="Times New Roman" w:hAnsi="Times New Roman" w:cs="Times New Roman"/>
        </w:rPr>
        <w:lastRenderedPageBreak/>
        <w:t>print(</w:t>
      </w:r>
      <w:proofErr w:type="spellStart"/>
      <w:proofErr w:type="gramEnd"/>
      <w:r w:rsidRPr="00601BFB">
        <w:rPr>
          <w:rFonts w:ascii="Times New Roman" w:hAnsi="Times New Roman" w:cs="Times New Roman"/>
        </w:rPr>
        <w:t>confusion_matrix</w:t>
      </w:r>
      <w:proofErr w:type="spellEnd"/>
      <w:r w:rsidRPr="00601BFB">
        <w:rPr>
          <w:rFonts w:ascii="Times New Roman" w:hAnsi="Times New Roman" w:cs="Times New Roman"/>
        </w:rPr>
        <w:t xml:space="preserve">(y, </w:t>
      </w:r>
      <w:proofErr w:type="spellStart"/>
      <w:r w:rsidRPr="00601BFB">
        <w:rPr>
          <w:rFonts w:ascii="Times New Roman" w:hAnsi="Times New Roman" w:cs="Times New Roman"/>
        </w:rPr>
        <w:t>y_pred</w:t>
      </w:r>
      <w:proofErr w:type="spellEnd"/>
      <w:r w:rsidRPr="00601BFB">
        <w:rPr>
          <w:rFonts w:ascii="Times New Roman" w:hAnsi="Times New Roman" w:cs="Times New Roman"/>
        </w:rPr>
        <w:t xml:space="preserve">))  </w:t>
      </w:r>
    </w:p>
    <w:p w14:paraId="7C982B4A" w14:textId="72DD86CE" w:rsidR="007B3DA8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01BFB">
        <w:rPr>
          <w:rFonts w:ascii="Times New Roman" w:hAnsi="Times New Roman" w:cs="Times New Roman"/>
        </w:rPr>
        <w:t>print(</w:t>
      </w:r>
      <w:proofErr w:type="spellStart"/>
      <w:proofErr w:type="gramEnd"/>
      <w:r w:rsidRPr="00601BFB">
        <w:rPr>
          <w:rFonts w:ascii="Times New Roman" w:hAnsi="Times New Roman" w:cs="Times New Roman"/>
        </w:rPr>
        <w:t>classification_report</w:t>
      </w:r>
      <w:proofErr w:type="spellEnd"/>
      <w:r w:rsidRPr="00601BFB">
        <w:rPr>
          <w:rFonts w:ascii="Times New Roman" w:hAnsi="Times New Roman" w:cs="Times New Roman"/>
        </w:rPr>
        <w:t xml:space="preserve">(y, </w:t>
      </w:r>
      <w:proofErr w:type="spellStart"/>
      <w:r w:rsidRPr="00601BFB">
        <w:rPr>
          <w:rFonts w:ascii="Times New Roman" w:hAnsi="Times New Roman" w:cs="Times New Roman"/>
        </w:rPr>
        <w:t>y_pred</w:t>
      </w:r>
      <w:proofErr w:type="spellEnd"/>
      <w:r w:rsidRPr="00601BFB">
        <w:rPr>
          <w:rFonts w:ascii="Times New Roman" w:hAnsi="Times New Roman" w:cs="Times New Roman"/>
        </w:rPr>
        <w:t>))</w:t>
      </w:r>
    </w:p>
    <w:p w14:paraId="46C0E3B6" w14:textId="3D2C5196" w:rsidR="007B3DA8" w:rsidDel="00F00835" w:rsidRDefault="007B3DA8" w:rsidP="00601BFB">
      <w:pPr>
        <w:spacing w:line="360" w:lineRule="auto"/>
        <w:jc w:val="both"/>
        <w:rPr>
          <w:del w:id="94" w:author="Shambavi Ganesh" w:date="2020-03-24T13:50:00Z"/>
          <w:rFonts w:ascii="Times New Roman" w:hAnsi="Times New Roman" w:cs="Times New Roman"/>
        </w:rPr>
      </w:pPr>
    </w:p>
    <w:p w14:paraId="6842C0A8" w14:textId="63E5CCB6" w:rsidR="00F00835" w:rsidRDefault="00F00835" w:rsidP="00601BFB">
      <w:pPr>
        <w:spacing w:line="360" w:lineRule="auto"/>
        <w:jc w:val="both"/>
        <w:rPr>
          <w:ins w:id="95" w:author="Shambavi Ganesh" w:date="2020-03-24T14:13:00Z"/>
          <w:rFonts w:ascii="Times New Roman" w:hAnsi="Times New Roman" w:cs="Times New Roman"/>
        </w:rPr>
      </w:pPr>
    </w:p>
    <w:p w14:paraId="01EB609A" w14:textId="3DE59870" w:rsidR="00F00835" w:rsidRDefault="00F00835" w:rsidP="00601BFB">
      <w:pPr>
        <w:spacing w:line="360" w:lineRule="auto"/>
        <w:jc w:val="both"/>
        <w:rPr>
          <w:ins w:id="96" w:author="Shambavi Ganesh" w:date="2020-03-24T14:13:00Z"/>
          <w:rFonts w:ascii="Times New Roman" w:hAnsi="Times New Roman" w:cs="Times New Roman"/>
        </w:rPr>
      </w:pPr>
    </w:p>
    <w:p w14:paraId="2C15C5C6" w14:textId="5A51198A" w:rsidR="00F00835" w:rsidRDefault="00F00835" w:rsidP="00601BFB">
      <w:pPr>
        <w:spacing w:line="360" w:lineRule="auto"/>
        <w:jc w:val="both"/>
        <w:rPr>
          <w:ins w:id="97" w:author="Shambavi Ganesh" w:date="2020-03-24T14:13:00Z"/>
          <w:rFonts w:ascii="Times New Roman" w:hAnsi="Times New Roman" w:cs="Times New Roman"/>
        </w:rPr>
      </w:pPr>
    </w:p>
    <w:p w14:paraId="744DB073" w14:textId="77777777" w:rsidR="00F00835" w:rsidRDefault="00F00835" w:rsidP="00601BFB">
      <w:pPr>
        <w:spacing w:line="360" w:lineRule="auto"/>
        <w:jc w:val="both"/>
        <w:rPr>
          <w:ins w:id="98" w:author="Shambavi Ganesh" w:date="2020-03-24T14:13:00Z"/>
          <w:rFonts w:ascii="Times New Roman" w:hAnsi="Times New Roman" w:cs="Times New Roman"/>
        </w:rPr>
      </w:pPr>
    </w:p>
    <w:p w14:paraId="617417CB" w14:textId="77777777" w:rsidR="003B55D6" w:rsidDel="000907D4" w:rsidRDefault="003B55D6" w:rsidP="00601BFB">
      <w:pPr>
        <w:spacing w:line="360" w:lineRule="auto"/>
        <w:jc w:val="both"/>
        <w:rPr>
          <w:del w:id="99" w:author="Shambavi Ganesh" w:date="2020-03-24T13:50:00Z"/>
          <w:rFonts w:ascii="Times New Roman" w:hAnsi="Times New Roman" w:cs="Times New Roman"/>
        </w:rPr>
      </w:pPr>
    </w:p>
    <w:p w14:paraId="487C8930" w14:textId="77777777" w:rsidR="003B55D6" w:rsidRDefault="003B55D6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3FDCAF40" w14:textId="3DC1A24F" w:rsidR="005D0383" w:rsidRDefault="005D0383" w:rsidP="00601BF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 output: </w:t>
      </w:r>
    </w:p>
    <w:p w14:paraId="1DA2BEDF" w14:textId="3789841F" w:rsidR="00601BFB" w:rsidRPr="009B4FA1" w:rsidRDefault="005D0383" w:rsidP="009B4FA1">
      <w:pPr>
        <w:pStyle w:val="HTMLPreformatted"/>
        <w:shd w:val="clear" w:color="auto" w:fill="FFFFFF"/>
        <w:wordWrap w:val="0"/>
        <w:textAlignment w:val="baseline"/>
        <w:rPr>
          <w:rFonts w:cstheme="minorHAnsi"/>
          <w:sz w:val="24"/>
          <w:szCs w:val="24"/>
        </w:rPr>
      </w:pPr>
      <w:r w:rsidRPr="009B4FA1">
        <w:rPr>
          <w:rFonts w:asciiTheme="minorHAnsi" w:hAnsiTheme="minorHAnsi" w:cstheme="minorHAnsi"/>
          <w:sz w:val="24"/>
          <w:szCs w:val="24"/>
        </w:rPr>
        <w:t xml:space="preserve">Confusion Matrix: </w:t>
      </w:r>
    </w:p>
    <w:p w14:paraId="31C665C7" w14:textId="77777777" w:rsidR="005D0383" w:rsidRDefault="005D0383" w:rsidP="005D03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</w:t>
      </w:r>
      <w:proofErr w:type="gramStart"/>
      <w:r>
        <w:rPr>
          <w:color w:val="000000"/>
          <w:sz w:val="21"/>
          <w:szCs w:val="21"/>
        </w:rPr>
        <w:t>21  0</w:t>
      </w:r>
      <w:proofErr w:type="gramEnd"/>
      <w:r>
        <w:rPr>
          <w:color w:val="000000"/>
          <w:sz w:val="21"/>
          <w:szCs w:val="21"/>
        </w:rPr>
        <w:t xml:space="preserve">  0  0  0  0]</w:t>
      </w:r>
    </w:p>
    <w:p w14:paraId="233B6095" w14:textId="77777777" w:rsidR="005D0383" w:rsidRDefault="005D0383" w:rsidP="005D03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</w:t>
      </w:r>
      <w:proofErr w:type="gramStart"/>
      <w:r>
        <w:rPr>
          <w:color w:val="000000"/>
          <w:sz w:val="21"/>
          <w:szCs w:val="21"/>
        </w:rPr>
        <w:t>14  0</w:t>
      </w:r>
      <w:proofErr w:type="gramEnd"/>
      <w:r>
        <w:rPr>
          <w:color w:val="000000"/>
          <w:sz w:val="21"/>
          <w:szCs w:val="21"/>
        </w:rPr>
        <w:t xml:space="preserve">  0  0  0]</w:t>
      </w:r>
    </w:p>
    <w:p w14:paraId="37F4ED13" w14:textId="77777777" w:rsidR="005D0383" w:rsidRDefault="005D0383" w:rsidP="005D03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0  0</w:t>
      </w:r>
      <w:proofErr w:type="gramEnd"/>
      <w:r>
        <w:rPr>
          <w:color w:val="000000"/>
          <w:sz w:val="21"/>
          <w:szCs w:val="21"/>
        </w:rPr>
        <w:t xml:space="preserve"> 13  1  0  0]</w:t>
      </w:r>
    </w:p>
    <w:p w14:paraId="4A37CD8A" w14:textId="77777777" w:rsidR="005D0383" w:rsidRDefault="005D0383" w:rsidP="005D03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0  0</w:t>
      </w:r>
      <w:proofErr w:type="gramEnd"/>
      <w:r>
        <w:rPr>
          <w:color w:val="000000"/>
          <w:sz w:val="21"/>
          <w:szCs w:val="21"/>
        </w:rPr>
        <w:t xml:space="preserve">  0  8  0  2]</w:t>
      </w:r>
    </w:p>
    <w:p w14:paraId="59D50697" w14:textId="77777777" w:rsidR="005D0383" w:rsidRDefault="005D0383" w:rsidP="005D03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0  0</w:t>
      </w:r>
      <w:proofErr w:type="gramEnd"/>
      <w:r>
        <w:rPr>
          <w:color w:val="000000"/>
          <w:sz w:val="21"/>
          <w:szCs w:val="21"/>
        </w:rPr>
        <w:t xml:space="preserve">  1  0  5  1]</w:t>
      </w:r>
    </w:p>
    <w:p w14:paraId="5C6AB86E" w14:textId="23A9C91F" w:rsidR="005D0383" w:rsidRDefault="005D0383" w:rsidP="005D03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0  0</w:t>
      </w:r>
      <w:proofErr w:type="gramEnd"/>
      <w:r>
        <w:rPr>
          <w:color w:val="000000"/>
          <w:sz w:val="21"/>
          <w:szCs w:val="21"/>
        </w:rPr>
        <w:t xml:space="preserve">  0  1  0 15]]</w:t>
      </w:r>
    </w:p>
    <w:p w14:paraId="43956BF9" w14:textId="565C14C2" w:rsidR="005D0383" w:rsidRDefault="005D0383" w:rsidP="005D03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595467F" w14:textId="78E15728" w:rsidR="005D0383" w:rsidRPr="009B4FA1" w:rsidRDefault="005D0383" w:rsidP="005D038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9B4FA1">
        <w:rPr>
          <w:rFonts w:asciiTheme="minorHAnsi" w:hAnsiTheme="minorHAnsi" w:cstheme="minorHAnsi"/>
          <w:color w:val="000000"/>
          <w:sz w:val="24"/>
          <w:szCs w:val="24"/>
        </w:rPr>
        <w:t xml:space="preserve">Classification </w:t>
      </w:r>
      <w:r w:rsidR="00334933" w:rsidRPr="009B4FA1">
        <w:rPr>
          <w:rFonts w:asciiTheme="minorHAnsi" w:hAnsiTheme="minorHAnsi" w:cstheme="minorHAnsi"/>
          <w:color w:val="000000"/>
          <w:sz w:val="24"/>
          <w:szCs w:val="24"/>
        </w:rPr>
        <w:t>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4933" w:rsidRPr="007637DB" w14:paraId="389E803D" w14:textId="77777777" w:rsidTr="00334933">
        <w:tc>
          <w:tcPr>
            <w:tcW w:w="9350" w:type="dxa"/>
          </w:tcPr>
          <w:p w14:paraId="3E64B5C8" w14:textId="1C192C78" w:rsidR="00334933" w:rsidRPr="007637DB" w:rsidRDefault="00334933" w:rsidP="006226E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   </w:t>
            </w:r>
            <w:r w:rsidRPr="007637DB">
              <w:rPr>
                <w:color w:val="000000"/>
                <w:sz w:val="21"/>
                <w:szCs w:val="21"/>
              </w:rPr>
              <w:t>Precisio</w:t>
            </w:r>
            <w:r>
              <w:rPr>
                <w:color w:val="000000"/>
                <w:sz w:val="21"/>
                <w:szCs w:val="21"/>
              </w:rPr>
              <w:t xml:space="preserve">n     </w:t>
            </w:r>
            <w:proofErr w:type="gramStart"/>
            <w:r w:rsidRPr="007637DB">
              <w:rPr>
                <w:color w:val="000000"/>
                <w:sz w:val="21"/>
                <w:szCs w:val="21"/>
              </w:rPr>
              <w:t>recall  f</w:t>
            </w:r>
            <w:proofErr w:type="gramEnd"/>
            <w:r w:rsidRPr="007637DB">
              <w:rPr>
                <w:color w:val="000000"/>
                <w:sz w:val="21"/>
                <w:szCs w:val="21"/>
              </w:rPr>
              <w:t>1-score   support</w:t>
            </w:r>
          </w:p>
        </w:tc>
      </w:tr>
      <w:tr w:rsidR="00334933" w:rsidRPr="007637DB" w14:paraId="2F4BD0B1" w14:textId="77777777" w:rsidTr="00334933">
        <w:tc>
          <w:tcPr>
            <w:tcW w:w="9350" w:type="dxa"/>
          </w:tcPr>
          <w:p w14:paraId="33AA820C" w14:textId="77777777" w:rsidR="00334933" w:rsidRPr="007637DB" w:rsidRDefault="00334933" w:rsidP="006226E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334933" w:rsidRPr="007637DB" w14:paraId="170A9C8D" w14:textId="77777777" w:rsidTr="00334933">
        <w:tc>
          <w:tcPr>
            <w:tcW w:w="9350" w:type="dxa"/>
          </w:tcPr>
          <w:p w14:paraId="0A91D0F9" w14:textId="77777777" w:rsidR="00334933" w:rsidRPr="007637DB" w:rsidRDefault="00334933" w:rsidP="006226E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7637DB">
              <w:rPr>
                <w:color w:val="000000"/>
                <w:sz w:val="21"/>
                <w:szCs w:val="21"/>
              </w:rPr>
              <w:t xml:space="preserve">          1       1.00      1.00      1.00        21</w:t>
            </w:r>
          </w:p>
        </w:tc>
      </w:tr>
      <w:tr w:rsidR="00334933" w:rsidRPr="007637DB" w14:paraId="504CB7F4" w14:textId="77777777" w:rsidTr="00334933">
        <w:tc>
          <w:tcPr>
            <w:tcW w:w="9350" w:type="dxa"/>
          </w:tcPr>
          <w:p w14:paraId="0D249AA1" w14:textId="77777777" w:rsidR="00334933" w:rsidRPr="007637DB" w:rsidRDefault="00334933" w:rsidP="006226E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7637DB">
              <w:rPr>
                <w:color w:val="000000"/>
                <w:sz w:val="21"/>
                <w:szCs w:val="21"/>
              </w:rPr>
              <w:t xml:space="preserve">          2       1.00      1.00      1.00        14</w:t>
            </w:r>
          </w:p>
        </w:tc>
      </w:tr>
      <w:tr w:rsidR="00334933" w:rsidRPr="007637DB" w14:paraId="091CFD42" w14:textId="77777777" w:rsidTr="00334933">
        <w:tc>
          <w:tcPr>
            <w:tcW w:w="9350" w:type="dxa"/>
          </w:tcPr>
          <w:p w14:paraId="2A39DE97" w14:textId="77777777" w:rsidR="00334933" w:rsidRPr="007637DB" w:rsidRDefault="00334933" w:rsidP="006226E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7637DB">
              <w:rPr>
                <w:color w:val="000000"/>
                <w:sz w:val="21"/>
                <w:szCs w:val="21"/>
              </w:rPr>
              <w:t xml:space="preserve">          3       0.93      0.93      0.93        14</w:t>
            </w:r>
          </w:p>
        </w:tc>
      </w:tr>
      <w:tr w:rsidR="00334933" w:rsidRPr="007637DB" w14:paraId="1D8AFC5A" w14:textId="77777777" w:rsidTr="00334933">
        <w:tc>
          <w:tcPr>
            <w:tcW w:w="9350" w:type="dxa"/>
          </w:tcPr>
          <w:p w14:paraId="382C7B82" w14:textId="77777777" w:rsidR="00334933" w:rsidRPr="007637DB" w:rsidRDefault="00334933" w:rsidP="006226E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7637DB">
              <w:rPr>
                <w:color w:val="000000"/>
                <w:sz w:val="21"/>
                <w:szCs w:val="21"/>
              </w:rPr>
              <w:t xml:space="preserve">          4       0.80      0.80      0.80        10</w:t>
            </w:r>
          </w:p>
        </w:tc>
      </w:tr>
      <w:tr w:rsidR="00334933" w:rsidRPr="007637DB" w14:paraId="2955B07C" w14:textId="77777777" w:rsidTr="00334933">
        <w:tc>
          <w:tcPr>
            <w:tcW w:w="9350" w:type="dxa"/>
          </w:tcPr>
          <w:p w14:paraId="77FFBF2A" w14:textId="77777777" w:rsidR="00334933" w:rsidRPr="007637DB" w:rsidRDefault="00334933" w:rsidP="006226E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7637DB">
              <w:rPr>
                <w:color w:val="000000"/>
                <w:sz w:val="21"/>
                <w:szCs w:val="21"/>
              </w:rPr>
              <w:t xml:space="preserve">          5       1.00      0.71      0.83         7</w:t>
            </w:r>
          </w:p>
        </w:tc>
      </w:tr>
      <w:tr w:rsidR="00334933" w:rsidRPr="007637DB" w14:paraId="25649050" w14:textId="77777777" w:rsidTr="00334933">
        <w:tc>
          <w:tcPr>
            <w:tcW w:w="9350" w:type="dxa"/>
          </w:tcPr>
          <w:p w14:paraId="57605332" w14:textId="77777777" w:rsidR="00334933" w:rsidRPr="007637DB" w:rsidRDefault="00334933" w:rsidP="006226E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7637DB">
              <w:rPr>
                <w:color w:val="000000"/>
                <w:sz w:val="21"/>
                <w:szCs w:val="21"/>
              </w:rPr>
              <w:t xml:space="preserve">          6       0.83      0.94      0.88        16</w:t>
            </w:r>
          </w:p>
        </w:tc>
      </w:tr>
      <w:tr w:rsidR="00334933" w:rsidRPr="007637DB" w14:paraId="2BC88E67" w14:textId="77777777" w:rsidTr="00334933">
        <w:tc>
          <w:tcPr>
            <w:tcW w:w="9350" w:type="dxa"/>
          </w:tcPr>
          <w:p w14:paraId="1E011D2A" w14:textId="77777777" w:rsidR="00334933" w:rsidRPr="007637DB" w:rsidRDefault="00334933" w:rsidP="006226E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334933" w:rsidRPr="007637DB" w14:paraId="0A3BBBC1" w14:textId="77777777" w:rsidTr="00334933">
        <w:tc>
          <w:tcPr>
            <w:tcW w:w="9350" w:type="dxa"/>
          </w:tcPr>
          <w:p w14:paraId="480BDD75" w14:textId="77777777" w:rsidR="00334933" w:rsidRPr="007637DB" w:rsidRDefault="00334933" w:rsidP="006226E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7637DB">
              <w:rPr>
                <w:color w:val="000000"/>
                <w:sz w:val="21"/>
                <w:szCs w:val="21"/>
              </w:rPr>
              <w:t>avg / total       0.93      0.93      0.93        82</w:t>
            </w:r>
          </w:p>
        </w:tc>
      </w:tr>
    </w:tbl>
    <w:p w14:paraId="77D9843A" w14:textId="77777777" w:rsidR="00334933" w:rsidRPr="009B4FA1" w:rsidRDefault="00334933" w:rsidP="005D038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3ABE9A25" w14:textId="6DF32D19" w:rsidR="00F00835" w:rsidRPr="009B4FA1" w:rsidRDefault="00F00835">
      <w:pPr>
        <w:spacing w:line="360" w:lineRule="auto"/>
        <w:jc w:val="both"/>
        <w:rPr>
          <w:rFonts w:cstheme="minorHAnsi"/>
          <w:sz w:val="32"/>
          <w:szCs w:val="32"/>
        </w:rPr>
      </w:pPr>
    </w:p>
    <w:p w14:paraId="79381CB8" w14:textId="112E9D8D" w:rsidR="003B55D6" w:rsidRPr="00E953E7" w:rsidRDefault="003B55D6" w:rsidP="003B55D6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53E7">
        <w:rPr>
          <w:rFonts w:ascii="Times New Roman" w:hAnsi="Times New Roman" w:cs="Times New Roman"/>
          <w:b/>
          <w:bCs/>
        </w:rPr>
        <w:t xml:space="preserve">Part </w:t>
      </w:r>
      <w:r>
        <w:rPr>
          <w:rFonts w:ascii="Times New Roman" w:hAnsi="Times New Roman" w:cs="Times New Roman"/>
          <w:b/>
          <w:bCs/>
        </w:rPr>
        <w:t>3</w:t>
      </w:r>
      <w:r w:rsidRPr="00E953E7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Plotting</w:t>
      </w:r>
      <w:r w:rsidRPr="00E953E7">
        <w:rPr>
          <w:rFonts w:ascii="Times New Roman" w:hAnsi="Times New Roman" w:cs="Times New Roman"/>
          <w:b/>
          <w:bCs/>
        </w:rPr>
        <w:t xml:space="preserve"> of Data</w:t>
      </w:r>
    </w:p>
    <w:p w14:paraId="7FE7C331" w14:textId="77777777" w:rsidR="003B55D6" w:rsidRPr="00601BFB" w:rsidRDefault="003B55D6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59CEA4B9" w14:textId="3A7327AF" w:rsidR="00601BFB" w:rsidDel="000907D4" w:rsidRDefault="00601BFB" w:rsidP="00601BFB">
      <w:pPr>
        <w:spacing w:line="360" w:lineRule="auto"/>
        <w:jc w:val="both"/>
        <w:rPr>
          <w:del w:id="100" w:author="Shambavi Ganesh" w:date="2020-03-24T13:50:00Z"/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## Defining plotting functions</w:t>
      </w:r>
    </w:p>
    <w:p w14:paraId="6EC63964" w14:textId="77777777" w:rsidR="000907D4" w:rsidRPr="00601BFB" w:rsidRDefault="000907D4" w:rsidP="00601BFB">
      <w:pPr>
        <w:spacing w:line="360" w:lineRule="auto"/>
        <w:jc w:val="both"/>
        <w:rPr>
          <w:ins w:id="101" w:author="Shambavi Ganesh" w:date="2020-03-24T13:50:00Z"/>
          <w:rFonts w:ascii="Times New Roman" w:hAnsi="Times New Roman" w:cs="Times New Roman"/>
        </w:rPr>
      </w:pPr>
    </w:p>
    <w:p w14:paraId="2BFF3EDB" w14:textId="15D57EEE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7A1B1825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def </w:t>
      </w:r>
      <w:proofErr w:type="spellStart"/>
      <w:r w:rsidRPr="00601BFB">
        <w:rPr>
          <w:rFonts w:ascii="Times New Roman" w:hAnsi="Times New Roman" w:cs="Times New Roman"/>
        </w:rPr>
        <w:t>make_</w:t>
      </w:r>
      <w:proofErr w:type="gramStart"/>
      <w:r w:rsidRPr="00601BFB">
        <w:rPr>
          <w:rFonts w:ascii="Times New Roman" w:hAnsi="Times New Roman" w:cs="Times New Roman"/>
        </w:rPr>
        <w:t>meshgrid</w:t>
      </w:r>
      <w:proofErr w:type="spellEnd"/>
      <w:r w:rsidRPr="00601BFB">
        <w:rPr>
          <w:rFonts w:ascii="Times New Roman" w:hAnsi="Times New Roman" w:cs="Times New Roman"/>
        </w:rPr>
        <w:t>(</w:t>
      </w:r>
      <w:proofErr w:type="gramEnd"/>
      <w:r w:rsidRPr="00601BFB">
        <w:rPr>
          <w:rFonts w:ascii="Times New Roman" w:hAnsi="Times New Roman" w:cs="Times New Roman"/>
        </w:rPr>
        <w:t>x, y, h=.02):</w:t>
      </w:r>
    </w:p>
    <w:p w14:paraId="7C7A334E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    </w:t>
      </w:r>
      <w:proofErr w:type="spellStart"/>
      <w:r w:rsidRPr="00601BFB">
        <w:rPr>
          <w:rFonts w:ascii="Times New Roman" w:hAnsi="Times New Roman" w:cs="Times New Roman"/>
        </w:rPr>
        <w:t>x_min</w:t>
      </w:r>
      <w:proofErr w:type="spellEnd"/>
      <w:r w:rsidRPr="00601BFB">
        <w:rPr>
          <w:rFonts w:ascii="Times New Roman" w:hAnsi="Times New Roman" w:cs="Times New Roman"/>
        </w:rPr>
        <w:t xml:space="preserve">, </w:t>
      </w:r>
      <w:proofErr w:type="spellStart"/>
      <w:r w:rsidRPr="00601BFB">
        <w:rPr>
          <w:rFonts w:ascii="Times New Roman" w:hAnsi="Times New Roman" w:cs="Times New Roman"/>
        </w:rPr>
        <w:t>x_max</w:t>
      </w:r>
      <w:proofErr w:type="spellEnd"/>
      <w:r w:rsidRPr="00601BF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01BFB">
        <w:rPr>
          <w:rFonts w:ascii="Times New Roman" w:hAnsi="Times New Roman" w:cs="Times New Roman"/>
        </w:rPr>
        <w:t>x.min</w:t>
      </w:r>
      <w:proofErr w:type="spellEnd"/>
      <w:r w:rsidRPr="00601BFB">
        <w:rPr>
          <w:rFonts w:ascii="Times New Roman" w:hAnsi="Times New Roman" w:cs="Times New Roman"/>
        </w:rPr>
        <w:t>(</w:t>
      </w:r>
      <w:proofErr w:type="gramEnd"/>
      <w:r w:rsidRPr="00601BFB">
        <w:rPr>
          <w:rFonts w:ascii="Times New Roman" w:hAnsi="Times New Roman" w:cs="Times New Roman"/>
        </w:rPr>
        <w:t xml:space="preserve">) - 1, </w:t>
      </w:r>
      <w:proofErr w:type="spellStart"/>
      <w:r w:rsidRPr="00601BFB">
        <w:rPr>
          <w:rFonts w:ascii="Times New Roman" w:hAnsi="Times New Roman" w:cs="Times New Roman"/>
        </w:rPr>
        <w:t>x.max</w:t>
      </w:r>
      <w:proofErr w:type="spellEnd"/>
      <w:r w:rsidRPr="00601BFB">
        <w:rPr>
          <w:rFonts w:ascii="Times New Roman" w:hAnsi="Times New Roman" w:cs="Times New Roman"/>
        </w:rPr>
        <w:t>() + 1</w:t>
      </w:r>
    </w:p>
    <w:p w14:paraId="770F3EE1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    </w:t>
      </w:r>
      <w:proofErr w:type="spellStart"/>
      <w:r w:rsidRPr="00601BFB">
        <w:rPr>
          <w:rFonts w:ascii="Times New Roman" w:hAnsi="Times New Roman" w:cs="Times New Roman"/>
        </w:rPr>
        <w:t>y_min</w:t>
      </w:r>
      <w:proofErr w:type="spellEnd"/>
      <w:r w:rsidRPr="00601BFB">
        <w:rPr>
          <w:rFonts w:ascii="Times New Roman" w:hAnsi="Times New Roman" w:cs="Times New Roman"/>
        </w:rPr>
        <w:t xml:space="preserve">, </w:t>
      </w:r>
      <w:proofErr w:type="spellStart"/>
      <w:r w:rsidRPr="00601BFB">
        <w:rPr>
          <w:rFonts w:ascii="Times New Roman" w:hAnsi="Times New Roman" w:cs="Times New Roman"/>
        </w:rPr>
        <w:t>y_max</w:t>
      </w:r>
      <w:proofErr w:type="spellEnd"/>
      <w:r w:rsidRPr="00601BF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01BFB">
        <w:rPr>
          <w:rFonts w:ascii="Times New Roman" w:hAnsi="Times New Roman" w:cs="Times New Roman"/>
        </w:rPr>
        <w:t>y.min</w:t>
      </w:r>
      <w:proofErr w:type="spellEnd"/>
      <w:r w:rsidRPr="00601BFB">
        <w:rPr>
          <w:rFonts w:ascii="Times New Roman" w:hAnsi="Times New Roman" w:cs="Times New Roman"/>
        </w:rPr>
        <w:t>(</w:t>
      </w:r>
      <w:proofErr w:type="gramEnd"/>
      <w:r w:rsidRPr="00601BFB">
        <w:rPr>
          <w:rFonts w:ascii="Times New Roman" w:hAnsi="Times New Roman" w:cs="Times New Roman"/>
        </w:rPr>
        <w:t xml:space="preserve">) - 1, </w:t>
      </w:r>
      <w:proofErr w:type="spellStart"/>
      <w:r w:rsidRPr="00601BFB">
        <w:rPr>
          <w:rFonts w:ascii="Times New Roman" w:hAnsi="Times New Roman" w:cs="Times New Roman"/>
        </w:rPr>
        <w:t>y.max</w:t>
      </w:r>
      <w:proofErr w:type="spellEnd"/>
      <w:r w:rsidRPr="00601BFB">
        <w:rPr>
          <w:rFonts w:ascii="Times New Roman" w:hAnsi="Times New Roman" w:cs="Times New Roman"/>
        </w:rPr>
        <w:t>() + 1</w:t>
      </w:r>
    </w:p>
    <w:p w14:paraId="1EEC2E35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    xx, </w:t>
      </w:r>
      <w:proofErr w:type="spellStart"/>
      <w:r w:rsidRPr="00601BFB">
        <w:rPr>
          <w:rFonts w:ascii="Times New Roman" w:hAnsi="Times New Roman" w:cs="Times New Roman"/>
        </w:rPr>
        <w:t>yy</w:t>
      </w:r>
      <w:proofErr w:type="spellEnd"/>
      <w:r w:rsidRPr="00601BF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01BFB">
        <w:rPr>
          <w:rFonts w:ascii="Times New Roman" w:hAnsi="Times New Roman" w:cs="Times New Roman"/>
        </w:rPr>
        <w:t>np.meshgrid</w:t>
      </w:r>
      <w:proofErr w:type="spellEnd"/>
      <w:proofErr w:type="gramEnd"/>
      <w:r w:rsidRPr="00601BFB">
        <w:rPr>
          <w:rFonts w:ascii="Times New Roman" w:hAnsi="Times New Roman" w:cs="Times New Roman"/>
        </w:rPr>
        <w:t>(</w:t>
      </w:r>
      <w:proofErr w:type="spellStart"/>
      <w:r w:rsidRPr="00601BFB">
        <w:rPr>
          <w:rFonts w:ascii="Times New Roman" w:hAnsi="Times New Roman" w:cs="Times New Roman"/>
        </w:rPr>
        <w:t>np.arange</w:t>
      </w:r>
      <w:proofErr w:type="spellEnd"/>
      <w:r w:rsidRPr="00601BFB">
        <w:rPr>
          <w:rFonts w:ascii="Times New Roman" w:hAnsi="Times New Roman" w:cs="Times New Roman"/>
        </w:rPr>
        <w:t>(</w:t>
      </w:r>
      <w:proofErr w:type="spellStart"/>
      <w:r w:rsidRPr="00601BFB">
        <w:rPr>
          <w:rFonts w:ascii="Times New Roman" w:hAnsi="Times New Roman" w:cs="Times New Roman"/>
        </w:rPr>
        <w:t>x_min</w:t>
      </w:r>
      <w:proofErr w:type="spellEnd"/>
      <w:r w:rsidRPr="00601BFB">
        <w:rPr>
          <w:rFonts w:ascii="Times New Roman" w:hAnsi="Times New Roman" w:cs="Times New Roman"/>
        </w:rPr>
        <w:t xml:space="preserve">, </w:t>
      </w:r>
      <w:proofErr w:type="spellStart"/>
      <w:r w:rsidRPr="00601BFB">
        <w:rPr>
          <w:rFonts w:ascii="Times New Roman" w:hAnsi="Times New Roman" w:cs="Times New Roman"/>
        </w:rPr>
        <w:t>x_max</w:t>
      </w:r>
      <w:proofErr w:type="spellEnd"/>
      <w:r w:rsidRPr="00601BFB">
        <w:rPr>
          <w:rFonts w:ascii="Times New Roman" w:hAnsi="Times New Roman" w:cs="Times New Roman"/>
        </w:rPr>
        <w:t xml:space="preserve">, h), </w:t>
      </w:r>
      <w:proofErr w:type="spellStart"/>
      <w:r w:rsidRPr="00601BFB">
        <w:rPr>
          <w:rFonts w:ascii="Times New Roman" w:hAnsi="Times New Roman" w:cs="Times New Roman"/>
        </w:rPr>
        <w:t>np.arange</w:t>
      </w:r>
      <w:proofErr w:type="spellEnd"/>
      <w:r w:rsidRPr="00601BFB">
        <w:rPr>
          <w:rFonts w:ascii="Times New Roman" w:hAnsi="Times New Roman" w:cs="Times New Roman"/>
        </w:rPr>
        <w:t>(</w:t>
      </w:r>
      <w:proofErr w:type="spellStart"/>
      <w:r w:rsidRPr="00601BFB">
        <w:rPr>
          <w:rFonts w:ascii="Times New Roman" w:hAnsi="Times New Roman" w:cs="Times New Roman"/>
        </w:rPr>
        <w:t>y_min</w:t>
      </w:r>
      <w:proofErr w:type="spellEnd"/>
      <w:r w:rsidRPr="00601BFB">
        <w:rPr>
          <w:rFonts w:ascii="Times New Roman" w:hAnsi="Times New Roman" w:cs="Times New Roman"/>
        </w:rPr>
        <w:t xml:space="preserve">, </w:t>
      </w:r>
      <w:proofErr w:type="spellStart"/>
      <w:r w:rsidRPr="00601BFB">
        <w:rPr>
          <w:rFonts w:ascii="Times New Roman" w:hAnsi="Times New Roman" w:cs="Times New Roman"/>
        </w:rPr>
        <w:t>y_max</w:t>
      </w:r>
      <w:proofErr w:type="spellEnd"/>
      <w:r w:rsidRPr="00601BFB">
        <w:rPr>
          <w:rFonts w:ascii="Times New Roman" w:hAnsi="Times New Roman" w:cs="Times New Roman"/>
        </w:rPr>
        <w:t>, h))</w:t>
      </w:r>
    </w:p>
    <w:p w14:paraId="65B57374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    return xx, </w:t>
      </w:r>
      <w:proofErr w:type="spellStart"/>
      <w:r w:rsidRPr="00601BFB">
        <w:rPr>
          <w:rFonts w:ascii="Times New Roman" w:hAnsi="Times New Roman" w:cs="Times New Roman"/>
        </w:rPr>
        <w:t>yy</w:t>
      </w:r>
      <w:proofErr w:type="spellEnd"/>
    </w:p>
    <w:p w14:paraId="7D1B1EED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147E589F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lastRenderedPageBreak/>
        <w:t xml:space="preserve">def </w:t>
      </w:r>
      <w:proofErr w:type="spellStart"/>
      <w:r w:rsidRPr="00601BFB">
        <w:rPr>
          <w:rFonts w:ascii="Times New Roman" w:hAnsi="Times New Roman" w:cs="Times New Roman"/>
        </w:rPr>
        <w:t>plot_</w:t>
      </w:r>
      <w:proofErr w:type="gramStart"/>
      <w:r w:rsidRPr="00601BFB">
        <w:rPr>
          <w:rFonts w:ascii="Times New Roman" w:hAnsi="Times New Roman" w:cs="Times New Roman"/>
        </w:rPr>
        <w:t>contours</w:t>
      </w:r>
      <w:proofErr w:type="spellEnd"/>
      <w:r w:rsidRPr="00601BFB">
        <w:rPr>
          <w:rFonts w:ascii="Times New Roman" w:hAnsi="Times New Roman" w:cs="Times New Roman"/>
        </w:rPr>
        <w:t>(</w:t>
      </w:r>
      <w:proofErr w:type="gramEnd"/>
      <w:r w:rsidRPr="00601BFB">
        <w:rPr>
          <w:rFonts w:ascii="Times New Roman" w:hAnsi="Times New Roman" w:cs="Times New Roman"/>
        </w:rPr>
        <w:t xml:space="preserve">ax, </w:t>
      </w:r>
      <w:proofErr w:type="spellStart"/>
      <w:r w:rsidRPr="00601BFB">
        <w:rPr>
          <w:rFonts w:ascii="Times New Roman" w:hAnsi="Times New Roman" w:cs="Times New Roman"/>
        </w:rPr>
        <w:t>clf</w:t>
      </w:r>
      <w:proofErr w:type="spellEnd"/>
      <w:r w:rsidRPr="00601BFB">
        <w:rPr>
          <w:rFonts w:ascii="Times New Roman" w:hAnsi="Times New Roman" w:cs="Times New Roman"/>
        </w:rPr>
        <w:t xml:space="preserve">, xx, </w:t>
      </w:r>
      <w:proofErr w:type="spellStart"/>
      <w:r w:rsidRPr="00601BFB">
        <w:rPr>
          <w:rFonts w:ascii="Times New Roman" w:hAnsi="Times New Roman" w:cs="Times New Roman"/>
        </w:rPr>
        <w:t>yy</w:t>
      </w:r>
      <w:proofErr w:type="spellEnd"/>
      <w:r w:rsidRPr="00601BFB">
        <w:rPr>
          <w:rFonts w:ascii="Times New Roman" w:hAnsi="Times New Roman" w:cs="Times New Roman"/>
        </w:rPr>
        <w:t>, **params):</w:t>
      </w:r>
    </w:p>
    <w:p w14:paraId="4E1A7C3D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    Z = </w:t>
      </w:r>
      <w:proofErr w:type="spellStart"/>
      <w:proofErr w:type="gramStart"/>
      <w:r w:rsidRPr="00601BFB">
        <w:rPr>
          <w:rFonts w:ascii="Times New Roman" w:hAnsi="Times New Roman" w:cs="Times New Roman"/>
        </w:rPr>
        <w:t>clf.predict</w:t>
      </w:r>
      <w:proofErr w:type="spellEnd"/>
      <w:proofErr w:type="gramEnd"/>
      <w:r w:rsidRPr="00601BFB">
        <w:rPr>
          <w:rFonts w:ascii="Times New Roman" w:hAnsi="Times New Roman" w:cs="Times New Roman"/>
        </w:rPr>
        <w:t>(</w:t>
      </w:r>
      <w:proofErr w:type="spellStart"/>
      <w:r w:rsidRPr="00601BFB">
        <w:rPr>
          <w:rFonts w:ascii="Times New Roman" w:hAnsi="Times New Roman" w:cs="Times New Roman"/>
        </w:rPr>
        <w:t>np.c</w:t>
      </w:r>
      <w:proofErr w:type="spellEnd"/>
      <w:r w:rsidRPr="00601BFB">
        <w:rPr>
          <w:rFonts w:ascii="Times New Roman" w:hAnsi="Times New Roman" w:cs="Times New Roman"/>
        </w:rPr>
        <w:t>_[</w:t>
      </w:r>
      <w:proofErr w:type="spellStart"/>
      <w:r w:rsidRPr="00601BFB">
        <w:rPr>
          <w:rFonts w:ascii="Times New Roman" w:hAnsi="Times New Roman" w:cs="Times New Roman"/>
        </w:rPr>
        <w:t>xx.ravel</w:t>
      </w:r>
      <w:proofErr w:type="spellEnd"/>
      <w:r w:rsidRPr="00601BFB">
        <w:rPr>
          <w:rFonts w:ascii="Times New Roman" w:hAnsi="Times New Roman" w:cs="Times New Roman"/>
        </w:rPr>
        <w:t xml:space="preserve">(), </w:t>
      </w:r>
      <w:proofErr w:type="spellStart"/>
      <w:r w:rsidRPr="00601BFB">
        <w:rPr>
          <w:rFonts w:ascii="Times New Roman" w:hAnsi="Times New Roman" w:cs="Times New Roman"/>
        </w:rPr>
        <w:t>yy.ravel</w:t>
      </w:r>
      <w:proofErr w:type="spellEnd"/>
      <w:r w:rsidRPr="00601BFB">
        <w:rPr>
          <w:rFonts w:ascii="Times New Roman" w:hAnsi="Times New Roman" w:cs="Times New Roman"/>
        </w:rPr>
        <w:t>()])</w:t>
      </w:r>
    </w:p>
    <w:p w14:paraId="691D1E01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    Z = </w:t>
      </w:r>
      <w:proofErr w:type="spellStart"/>
      <w:proofErr w:type="gramStart"/>
      <w:r w:rsidRPr="00601BFB">
        <w:rPr>
          <w:rFonts w:ascii="Times New Roman" w:hAnsi="Times New Roman" w:cs="Times New Roman"/>
        </w:rPr>
        <w:t>Z.reshape</w:t>
      </w:r>
      <w:proofErr w:type="spellEnd"/>
      <w:proofErr w:type="gramEnd"/>
      <w:r w:rsidRPr="00601BFB">
        <w:rPr>
          <w:rFonts w:ascii="Times New Roman" w:hAnsi="Times New Roman" w:cs="Times New Roman"/>
        </w:rPr>
        <w:t>(</w:t>
      </w:r>
      <w:proofErr w:type="spellStart"/>
      <w:r w:rsidRPr="00601BFB">
        <w:rPr>
          <w:rFonts w:ascii="Times New Roman" w:hAnsi="Times New Roman" w:cs="Times New Roman"/>
        </w:rPr>
        <w:t>xx.shape</w:t>
      </w:r>
      <w:proofErr w:type="spellEnd"/>
      <w:r w:rsidRPr="00601BFB">
        <w:rPr>
          <w:rFonts w:ascii="Times New Roman" w:hAnsi="Times New Roman" w:cs="Times New Roman"/>
        </w:rPr>
        <w:t>)</w:t>
      </w:r>
    </w:p>
    <w:p w14:paraId="1D14F125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    out = </w:t>
      </w:r>
      <w:proofErr w:type="spellStart"/>
      <w:proofErr w:type="gramStart"/>
      <w:r w:rsidRPr="00601BFB">
        <w:rPr>
          <w:rFonts w:ascii="Times New Roman" w:hAnsi="Times New Roman" w:cs="Times New Roman"/>
        </w:rPr>
        <w:t>ax.contourf</w:t>
      </w:r>
      <w:proofErr w:type="spellEnd"/>
      <w:proofErr w:type="gramEnd"/>
      <w:r w:rsidRPr="00601BFB">
        <w:rPr>
          <w:rFonts w:ascii="Times New Roman" w:hAnsi="Times New Roman" w:cs="Times New Roman"/>
        </w:rPr>
        <w:t xml:space="preserve">(xx, </w:t>
      </w:r>
      <w:proofErr w:type="spellStart"/>
      <w:r w:rsidRPr="00601BFB">
        <w:rPr>
          <w:rFonts w:ascii="Times New Roman" w:hAnsi="Times New Roman" w:cs="Times New Roman"/>
        </w:rPr>
        <w:t>yy</w:t>
      </w:r>
      <w:proofErr w:type="spellEnd"/>
      <w:r w:rsidRPr="00601BFB">
        <w:rPr>
          <w:rFonts w:ascii="Times New Roman" w:hAnsi="Times New Roman" w:cs="Times New Roman"/>
        </w:rPr>
        <w:t>, Z, **params)</w:t>
      </w:r>
    </w:p>
    <w:p w14:paraId="4773D7AE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    return out</w:t>
      </w:r>
    </w:p>
    <w:p w14:paraId="49D01838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6CA1BA71" w14:textId="55D815C5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 ## Plotting of data</w:t>
      </w:r>
      <w:r w:rsidR="00334933">
        <w:rPr>
          <w:rFonts w:ascii="Times New Roman" w:hAnsi="Times New Roman" w:cs="Times New Roman"/>
        </w:rPr>
        <w:t xml:space="preserve"> by setting appropriate parameters for the graphs</w:t>
      </w:r>
    </w:p>
    <w:p w14:paraId="137A799D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5C98398D" w14:textId="77777777" w:rsidR="00601BFB" w:rsidRPr="00601BFB" w:rsidDel="00F00835" w:rsidRDefault="00601BFB" w:rsidP="00601BFB">
      <w:pPr>
        <w:spacing w:line="360" w:lineRule="auto"/>
        <w:jc w:val="both"/>
        <w:rPr>
          <w:del w:id="102" w:author="Shambavi Ganesh" w:date="2020-03-24T14:12:00Z"/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# data to plot</w:t>
      </w:r>
    </w:p>
    <w:p w14:paraId="56E4B4EE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del w:id="103" w:author="Shambavi Ganesh" w:date="2020-03-24T14:12:00Z">
        <w:r w:rsidRPr="00601BFB" w:rsidDel="00F00835">
          <w:rPr>
            <w:rFonts w:ascii="Times New Roman" w:hAnsi="Times New Roman" w:cs="Times New Roman"/>
          </w:rPr>
          <w:delText>print(type(X))</w:delText>
        </w:r>
      </w:del>
    </w:p>
    <w:p w14:paraId="1EFDFF15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601BFB">
        <w:rPr>
          <w:rFonts w:ascii="Times New Roman" w:hAnsi="Times New Roman" w:cs="Times New Roman"/>
        </w:rPr>
        <w:t>np.array</w:t>
      </w:r>
      <w:proofErr w:type="spellEnd"/>
      <w:proofErr w:type="gramEnd"/>
      <w:r w:rsidRPr="00601BFB">
        <w:rPr>
          <w:rFonts w:ascii="Times New Roman" w:hAnsi="Times New Roman" w:cs="Times New Roman"/>
        </w:rPr>
        <w:t>(X)</w:t>
      </w:r>
    </w:p>
    <w:p w14:paraId="112F7C55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X0 = X</w:t>
      </w:r>
      <w:proofErr w:type="gramStart"/>
      <w:r w:rsidRPr="00601BFB">
        <w:rPr>
          <w:rFonts w:ascii="Times New Roman" w:hAnsi="Times New Roman" w:cs="Times New Roman"/>
        </w:rPr>
        <w:t>[:,</w:t>
      </w:r>
      <w:proofErr w:type="gramEnd"/>
      <w:r w:rsidRPr="00601BFB">
        <w:rPr>
          <w:rFonts w:ascii="Times New Roman" w:hAnsi="Times New Roman" w:cs="Times New Roman"/>
        </w:rPr>
        <w:t xml:space="preserve"> 0]</w:t>
      </w:r>
    </w:p>
    <w:p w14:paraId="4CB52ABF" w14:textId="6BFE4A91" w:rsid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01BFB">
        <w:rPr>
          <w:rFonts w:ascii="Times New Roman" w:hAnsi="Times New Roman" w:cs="Times New Roman"/>
        </w:rPr>
        <w:t>n_groups</w:t>
      </w:r>
      <w:proofErr w:type="spellEnd"/>
      <w:r w:rsidRPr="00601BFB">
        <w:rPr>
          <w:rFonts w:ascii="Times New Roman" w:hAnsi="Times New Roman" w:cs="Times New Roman"/>
        </w:rPr>
        <w:t xml:space="preserve"> = 6</w:t>
      </w:r>
    </w:p>
    <w:p w14:paraId="3FC8AC52" w14:textId="77777777" w:rsidR="009B4CB8" w:rsidRDefault="009B4CB8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157F8D72" w14:textId="74DF90F3" w:rsidR="009B4CB8" w:rsidRPr="00601BFB" w:rsidRDefault="009B4CB8" w:rsidP="00601BF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#manual refers to ground truth number of tags in each class </w:t>
      </w:r>
    </w:p>
    <w:p w14:paraId="5D35B0BC" w14:textId="10878AF3" w:rsid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manual = (21,14,14,10,7,16)</w:t>
      </w:r>
    </w:p>
    <w:p w14:paraId="3AEA58DB" w14:textId="4B5F9576" w:rsidR="009B4CB8" w:rsidRDefault="009B4CB8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2CF5A9C8" w14:textId="4C42B904" w:rsidR="009B4CB8" w:rsidRDefault="009B4CB8" w:rsidP="00601BF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One of the following variables can be chosen depending on which algorithm has to be used. </w:t>
      </w:r>
    </w:p>
    <w:p w14:paraId="36C0ABBD" w14:textId="602B9D38" w:rsidR="009B4CB8" w:rsidRPr="00601BFB" w:rsidRDefault="009B4CB8" w:rsidP="00601BF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#This variables are updated after the above code has been run for SVM and </w:t>
      </w:r>
      <w:proofErr w:type="gramStart"/>
      <w:r>
        <w:rPr>
          <w:rFonts w:ascii="Times New Roman" w:hAnsi="Times New Roman" w:cs="Times New Roman"/>
        </w:rPr>
        <w:t>KNN(</w:t>
      </w:r>
      <w:proofErr w:type="gramEnd"/>
      <w:r>
        <w:rPr>
          <w:rFonts w:ascii="Times New Roman" w:hAnsi="Times New Roman" w:cs="Times New Roman"/>
        </w:rPr>
        <w:t xml:space="preserve">2-4 </w:t>
      </w:r>
      <w:del w:id="104" w:author="Shambavi Ganesh" w:date="2020-03-24T14:11:00Z">
        <w:r w:rsidDel="00F00835">
          <w:rPr>
            <w:rFonts w:ascii="Times New Roman" w:hAnsi="Times New Roman" w:cs="Times New Roman"/>
          </w:rPr>
          <w:delText>neighbours</w:delText>
        </w:r>
      </w:del>
      <w:ins w:id="105" w:author="Shambavi Ganesh" w:date="2020-03-24T14:11:00Z">
        <w:r w:rsidR="00F00835">
          <w:rPr>
            <w:rFonts w:ascii="Times New Roman" w:hAnsi="Times New Roman" w:cs="Times New Roman"/>
          </w:rPr>
          <w:t>neighbors</w:t>
        </w:r>
      </w:ins>
      <w:r>
        <w:rPr>
          <w:rFonts w:ascii="Times New Roman" w:hAnsi="Times New Roman" w:cs="Times New Roman"/>
        </w:rPr>
        <w:t>)</w:t>
      </w:r>
    </w:p>
    <w:p w14:paraId="6FCA03D8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SVM = (21,14,13,10,3,16)</w:t>
      </w:r>
    </w:p>
    <w:p w14:paraId="340276B9" w14:textId="5DC815FC" w:rsidR="00601BFB" w:rsidRPr="00601BFB" w:rsidRDefault="009B4CB8" w:rsidP="00601BF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KNN</w:t>
      </w:r>
      <w:r w:rsidR="00601BFB" w:rsidRPr="00601BFB">
        <w:rPr>
          <w:rFonts w:ascii="Times New Roman" w:hAnsi="Times New Roman" w:cs="Times New Roman"/>
        </w:rPr>
        <w:t>_2 = (21,12,12,10,5,15)</w:t>
      </w:r>
    </w:p>
    <w:p w14:paraId="5D91576B" w14:textId="60004235" w:rsidR="00601BFB" w:rsidRPr="00601BFB" w:rsidRDefault="009B4CB8" w:rsidP="00601BF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KNN</w:t>
      </w:r>
      <w:r w:rsidR="00601BFB" w:rsidRPr="00601BFB">
        <w:rPr>
          <w:rFonts w:ascii="Times New Roman" w:hAnsi="Times New Roman" w:cs="Times New Roman"/>
        </w:rPr>
        <w:t xml:space="preserve">_3 = (21,14,13,8,5,15) </w:t>
      </w:r>
    </w:p>
    <w:p w14:paraId="2BD39743" w14:textId="04F8C70C" w:rsidR="00601BFB" w:rsidRPr="00601BFB" w:rsidRDefault="009B4CB8" w:rsidP="00601BF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KNN</w:t>
      </w:r>
      <w:r w:rsidR="00601BFB" w:rsidRPr="00601BFB">
        <w:rPr>
          <w:rFonts w:ascii="Times New Roman" w:hAnsi="Times New Roman" w:cs="Times New Roman"/>
        </w:rPr>
        <w:t>_4 = (14,20,12,13,8,3,14)</w:t>
      </w:r>
    </w:p>
    <w:p w14:paraId="47D9076A" w14:textId="77777777" w:rsidR="009B4CB8" w:rsidRDefault="009B4CB8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6F5EB4B0" w14:textId="1F684EE6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# create plot</w:t>
      </w:r>
      <w:ins w:id="106" w:author="Shambavi Ganesh" w:date="2020-03-24T13:51:00Z">
        <w:r w:rsidR="006F1A66">
          <w:rPr>
            <w:rFonts w:ascii="Times New Roman" w:hAnsi="Times New Roman" w:cs="Times New Roman"/>
          </w:rPr>
          <w:t xml:space="preserve"> outline</w:t>
        </w:r>
      </w:ins>
    </w:p>
    <w:p w14:paraId="1F46AB7E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fig, ax = </w:t>
      </w:r>
      <w:proofErr w:type="spellStart"/>
      <w:proofErr w:type="gramStart"/>
      <w:r w:rsidRPr="00601BFB">
        <w:rPr>
          <w:rFonts w:ascii="Times New Roman" w:hAnsi="Times New Roman" w:cs="Times New Roman"/>
        </w:rPr>
        <w:t>plt.subplots</w:t>
      </w:r>
      <w:proofErr w:type="spellEnd"/>
      <w:proofErr w:type="gramEnd"/>
      <w:r w:rsidRPr="00601BFB">
        <w:rPr>
          <w:rFonts w:ascii="Times New Roman" w:hAnsi="Times New Roman" w:cs="Times New Roman"/>
        </w:rPr>
        <w:t>()</w:t>
      </w:r>
    </w:p>
    <w:p w14:paraId="752DB572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index = </w:t>
      </w:r>
      <w:proofErr w:type="spellStart"/>
      <w:proofErr w:type="gramStart"/>
      <w:r w:rsidRPr="00601BFB">
        <w:rPr>
          <w:rFonts w:ascii="Times New Roman" w:hAnsi="Times New Roman" w:cs="Times New Roman"/>
        </w:rPr>
        <w:t>np.arange</w:t>
      </w:r>
      <w:proofErr w:type="spellEnd"/>
      <w:proofErr w:type="gramEnd"/>
      <w:r w:rsidRPr="00601BFB">
        <w:rPr>
          <w:rFonts w:ascii="Times New Roman" w:hAnsi="Times New Roman" w:cs="Times New Roman"/>
        </w:rPr>
        <w:t>(</w:t>
      </w:r>
      <w:proofErr w:type="spellStart"/>
      <w:r w:rsidRPr="00601BFB">
        <w:rPr>
          <w:rFonts w:ascii="Times New Roman" w:hAnsi="Times New Roman" w:cs="Times New Roman"/>
        </w:rPr>
        <w:t>n_groups</w:t>
      </w:r>
      <w:proofErr w:type="spellEnd"/>
      <w:r w:rsidRPr="00601BFB">
        <w:rPr>
          <w:rFonts w:ascii="Times New Roman" w:hAnsi="Times New Roman" w:cs="Times New Roman"/>
        </w:rPr>
        <w:t>)</w:t>
      </w:r>
    </w:p>
    <w:p w14:paraId="7596CADA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01BFB">
        <w:rPr>
          <w:rFonts w:ascii="Times New Roman" w:hAnsi="Times New Roman" w:cs="Times New Roman"/>
        </w:rPr>
        <w:t>bar_width</w:t>
      </w:r>
      <w:proofErr w:type="spellEnd"/>
      <w:r w:rsidRPr="00601BFB">
        <w:rPr>
          <w:rFonts w:ascii="Times New Roman" w:hAnsi="Times New Roman" w:cs="Times New Roman"/>
        </w:rPr>
        <w:t xml:space="preserve"> = 0.35</w:t>
      </w:r>
    </w:p>
    <w:p w14:paraId="34F0F186" w14:textId="77777777" w:rsidR="00601BFB" w:rsidRPr="00601BFB" w:rsidDel="006F1A66" w:rsidRDefault="00601BFB" w:rsidP="00601BFB">
      <w:pPr>
        <w:spacing w:line="360" w:lineRule="auto"/>
        <w:jc w:val="both"/>
        <w:rPr>
          <w:del w:id="107" w:author="Shambavi Ganesh" w:date="2020-03-24T13:54:00Z"/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opacity = 0.8</w:t>
      </w:r>
    </w:p>
    <w:p w14:paraId="39B7E29C" w14:textId="7FA792A3" w:rsidR="00601BFB" w:rsidRDefault="00601BFB" w:rsidP="00601BFB">
      <w:pPr>
        <w:spacing w:line="360" w:lineRule="auto"/>
        <w:jc w:val="both"/>
        <w:rPr>
          <w:ins w:id="108" w:author="Shambavi Ganesh" w:date="2020-03-24T13:51:00Z"/>
          <w:rFonts w:ascii="Times New Roman" w:hAnsi="Times New Roman" w:cs="Times New Roman"/>
        </w:rPr>
      </w:pPr>
    </w:p>
    <w:p w14:paraId="5AB1632F" w14:textId="2CA470CF" w:rsidR="006F1A66" w:rsidRPr="00601BFB" w:rsidRDefault="006F1A66" w:rsidP="00601BFB">
      <w:pPr>
        <w:spacing w:line="360" w:lineRule="auto"/>
        <w:jc w:val="both"/>
        <w:rPr>
          <w:rFonts w:ascii="Times New Roman" w:hAnsi="Times New Roman" w:cs="Times New Roman"/>
        </w:rPr>
      </w:pPr>
      <w:ins w:id="109" w:author="Shambavi Ganesh" w:date="2020-03-24T13:51:00Z">
        <w:r>
          <w:rPr>
            <w:rFonts w:ascii="Times New Roman" w:hAnsi="Times New Roman" w:cs="Times New Roman"/>
          </w:rPr>
          <w:t>#</w:t>
        </w:r>
      </w:ins>
      <w:ins w:id="110" w:author="Shambavi Ganesh" w:date="2020-03-24T13:52:00Z">
        <w:r>
          <w:rPr>
            <w:rFonts w:ascii="Times New Roman" w:hAnsi="Times New Roman" w:cs="Times New Roman"/>
          </w:rPr>
          <w:t>Create Bar plots</w:t>
        </w:r>
      </w:ins>
    </w:p>
    <w:p w14:paraId="5E7D40A7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rects1 = </w:t>
      </w:r>
      <w:proofErr w:type="spellStart"/>
      <w:proofErr w:type="gramStart"/>
      <w:r w:rsidRPr="00601BFB">
        <w:rPr>
          <w:rFonts w:ascii="Times New Roman" w:hAnsi="Times New Roman" w:cs="Times New Roman"/>
        </w:rPr>
        <w:t>plt.bar</w:t>
      </w:r>
      <w:proofErr w:type="spellEnd"/>
      <w:r w:rsidRPr="00601BFB">
        <w:rPr>
          <w:rFonts w:ascii="Times New Roman" w:hAnsi="Times New Roman" w:cs="Times New Roman"/>
        </w:rPr>
        <w:t>(</w:t>
      </w:r>
      <w:proofErr w:type="gramEnd"/>
      <w:r w:rsidRPr="00601BFB">
        <w:rPr>
          <w:rFonts w:ascii="Times New Roman" w:hAnsi="Times New Roman" w:cs="Times New Roman"/>
        </w:rPr>
        <w:t xml:space="preserve">index, manual, </w:t>
      </w:r>
      <w:proofErr w:type="spellStart"/>
      <w:r w:rsidRPr="00601BFB">
        <w:rPr>
          <w:rFonts w:ascii="Times New Roman" w:hAnsi="Times New Roman" w:cs="Times New Roman"/>
        </w:rPr>
        <w:t>bar_width</w:t>
      </w:r>
      <w:proofErr w:type="spellEnd"/>
      <w:r w:rsidRPr="00601BFB">
        <w:rPr>
          <w:rFonts w:ascii="Times New Roman" w:hAnsi="Times New Roman" w:cs="Times New Roman"/>
        </w:rPr>
        <w:t>,</w:t>
      </w:r>
    </w:p>
    <w:p w14:paraId="06263989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alpha=opacity,</w:t>
      </w:r>
    </w:p>
    <w:p w14:paraId="1E356872" w14:textId="01F4B0F7" w:rsidR="006F1A66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lastRenderedPageBreak/>
        <w:t>color='magenta',</w:t>
      </w:r>
    </w:p>
    <w:p w14:paraId="7AA0346C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label='Manual')</w:t>
      </w:r>
    </w:p>
    <w:p w14:paraId="6F0811DC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23A2243A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rects2 = </w:t>
      </w:r>
      <w:proofErr w:type="spellStart"/>
      <w:proofErr w:type="gramStart"/>
      <w:r w:rsidRPr="00601BFB">
        <w:rPr>
          <w:rFonts w:ascii="Times New Roman" w:hAnsi="Times New Roman" w:cs="Times New Roman"/>
        </w:rPr>
        <w:t>plt.bar</w:t>
      </w:r>
      <w:proofErr w:type="spellEnd"/>
      <w:r w:rsidRPr="00601BFB">
        <w:rPr>
          <w:rFonts w:ascii="Times New Roman" w:hAnsi="Times New Roman" w:cs="Times New Roman"/>
        </w:rPr>
        <w:t>(</w:t>
      </w:r>
      <w:proofErr w:type="gramEnd"/>
      <w:r w:rsidRPr="00601BFB">
        <w:rPr>
          <w:rFonts w:ascii="Times New Roman" w:hAnsi="Times New Roman" w:cs="Times New Roman"/>
        </w:rPr>
        <w:t xml:space="preserve">index + </w:t>
      </w:r>
      <w:proofErr w:type="spellStart"/>
      <w:r w:rsidRPr="00601BFB">
        <w:rPr>
          <w:rFonts w:ascii="Times New Roman" w:hAnsi="Times New Roman" w:cs="Times New Roman"/>
        </w:rPr>
        <w:t>bar_width</w:t>
      </w:r>
      <w:proofErr w:type="spellEnd"/>
      <w:r w:rsidRPr="00601BFB">
        <w:rPr>
          <w:rFonts w:ascii="Times New Roman" w:hAnsi="Times New Roman" w:cs="Times New Roman"/>
        </w:rPr>
        <w:t xml:space="preserve">, kmeans_3, </w:t>
      </w:r>
      <w:proofErr w:type="spellStart"/>
      <w:r w:rsidRPr="00601BFB">
        <w:rPr>
          <w:rFonts w:ascii="Times New Roman" w:hAnsi="Times New Roman" w:cs="Times New Roman"/>
        </w:rPr>
        <w:t>bar_width</w:t>
      </w:r>
      <w:proofErr w:type="spellEnd"/>
      <w:r w:rsidRPr="00601BFB">
        <w:rPr>
          <w:rFonts w:ascii="Times New Roman" w:hAnsi="Times New Roman" w:cs="Times New Roman"/>
        </w:rPr>
        <w:t>,</w:t>
      </w:r>
    </w:p>
    <w:p w14:paraId="1E548FED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alpha=opacity,</w:t>
      </w:r>
    </w:p>
    <w:p w14:paraId="2D223C2F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color='blue',</w:t>
      </w:r>
    </w:p>
    <w:p w14:paraId="156B9CAF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label='Kmeans_3')</w:t>
      </w:r>
    </w:p>
    <w:p w14:paraId="5C66B599" w14:textId="3B886D65" w:rsidR="00601BFB" w:rsidRDefault="00601BFB" w:rsidP="00601BFB">
      <w:pPr>
        <w:spacing w:line="360" w:lineRule="auto"/>
        <w:jc w:val="both"/>
        <w:rPr>
          <w:ins w:id="111" w:author="Shambavi Ganesh" w:date="2020-03-24T13:52:00Z"/>
          <w:rFonts w:ascii="Times New Roman" w:hAnsi="Times New Roman" w:cs="Times New Roman"/>
        </w:rPr>
      </w:pPr>
    </w:p>
    <w:p w14:paraId="7BD99E5E" w14:textId="61021916" w:rsidR="006F1A66" w:rsidRPr="00601BFB" w:rsidRDefault="006F1A66" w:rsidP="00601BFB">
      <w:pPr>
        <w:spacing w:line="360" w:lineRule="auto"/>
        <w:jc w:val="both"/>
        <w:rPr>
          <w:rFonts w:ascii="Times New Roman" w:hAnsi="Times New Roman" w:cs="Times New Roman"/>
        </w:rPr>
      </w:pPr>
      <w:ins w:id="112" w:author="Shambavi Ganesh" w:date="2020-03-24T13:52:00Z">
        <w:r>
          <w:rPr>
            <w:rFonts w:ascii="Times New Roman" w:hAnsi="Times New Roman" w:cs="Times New Roman"/>
          </w:rPr>
          <w:t>#Changing properties of labels</w:t>
        </w:r>
      </w:ins>
      <w:ins w:id="113" w:author="Shambavi Ganesh" w:date="2020-03-24T13:53:00Z">
        <w:r>
          <w:rPr>
            <w:rFonts w:ascii="Times New Roman" w:hAnsi="Times New Roman" w:cs="Times New Roman"/>
          </w:rPr>
          <w:t xml:space="preserve"> and axes</w:t>
        </w:r>
      </w:ins>
    </w:p>
    <w:p w14:paraId="6B51881E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01BFB">
        <w:rPr>
          <w:rFonts w:ascii="Times New Roman" w:hAnsi="Times New Roman" w:cs="Times New Roman"/>
        </w:rPr>
        <w:t>plt.xlabel</w:t>
      </w:r>
      <w:proofErr w:type="spellEnd"/>
      <w:proofErr w:type="gramEnd"/>
      <w:r w:rsidRPr="00601BFB">
        <w:rPr>
          <w:rFonts w:ascii="Times New Roman" w:hAnsi="Times New Roman" w:cs="Times New Roman"/>
        </w:rPr>
        <w:t>('Barcode',</w:t>
      </w:r>
      <w:proofErr w:type="spellStart"/>
      <w:r w:rsidRPr="00601BFB">
        <w:rPr>
          <w:rFonts w:ascii="Times New Roman" w:hAnsi="Times New Roman" w:cs="Times New Roman"/>
        </w:rPr>
        <w:t>fontweight</w:t>
      </w:r>
      <w:proofErr w:type="spellEnd"/>
      <w:r w:rsidRPr="00601BFB">
        <w:rPr>
          <w:rFonts w:ascii="Times New Roman" w:hAnsi="Times New Roman" w:cs="Times New Roman"/>
        </w:rPr>
        <w:t xml:space="preserve"> = 'bold',</w:t>
      </w:r>
      <w:proofErr w:type="spellStart"/>
      <w:r w:rsidRPr="00601BFB">
        <w:rPr>
          <w:rFonts w:ascii="Times New Roman" w:hAnsi="Times New Roman" w:cs="Times New Roman"/>
        </w:rPr>
        <w:t>fontsize</w:t>
      </w:r>
      <w:proofErr w:type="spellEnd"/>
      <w:r w:rsidRPr="00601BFB">
        <w:rPr>
          <w:rFonts w:ascii="Times New Roman" w:hAnsi="Times New Roman" w:cs="Times New Roman"/>
        </w:rPr>
        <w:t xml:space="preserve"> = 18)</w:t>
      </w:r>
    </w:p>
    <w:p w14:paraId="31DFE96D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01BFB">
        <w:rPr>
          <w:rFonts w:ascii="Times New Roman" w:hAnsi="Times New Roman" w:cs="Times New Roman"/>
        </w:rPr>
        <w:t>plt.ylabel</w:t>
      </w:r>
      <w:proofErr w:type="spellEnd"/>
      <w:proofErr w:type="gramEnd"/>
      <w:r w:rsidRPr="00601BFB">
        <w:rPr>
          <w:rFonts w:ascii="Times New Roman" w:hAnsi="Times New Roman" w:cs="Times New Roman"/>
        </w:rPr>
        <w:t>('Counts',</w:t>
      </w:r>
      <w:proofErr w:type="spellStart"/>
      <w:r w:rsidRPr="00601BFB">
        <w:rPr>
          <w:rFonts w:ascii="Times New Roman" w:hAnsi="Times New Roman" w:cs="Times New Roman"/>
        </w:rPr>
        <w:t>fontweight</w:t>
      </w:r>
      <w:proofErr w:type="spellEnd"/>
      <w:r w:rsidRPr="00601BFB">
        <w:rPr>
          <w:rFonts w:ascii="Times New Roman" w:hAnsi="Times New Roman" w:cs="Times New Roman"/>
        </w:rPr>
        <w:t xml:space="preserve"> = 'bold',</w:t>
      </w:r>
      <w:proofErr w:type="spellStart"/>
      <w:r w:rsidRPr="00601BFB">
        <w:rPr>
          <w:rFonts w:ascii="Times New Roman" w:hAnsi="Times New Roman" w:cs="Times New Roman"/>
        </w:rPr>
        <w:t>fontsize</w:t>
      </w:r>
      <w:proofErr w:type="spellEnd"/>
      <w:r w:rsidRPr="00601BFB">
        <w:rPr>
          <w:rFonts w:ascii="Times New Roman" w:hAnsi="Times New Roman" w:cs="Times New Roman"/>
        </w:rPr>
        <w:t xml:space="preserve"> = 18)</w:t>
      </w:r>
    </w:p>
    <w:p w14:paraId="760ABE41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#</w:t>
      </w:r>
      <w:proofErr w:type="spellStart"/>
      <w:proofErr w:type="gramStart"/>
      <w:r w:rsidRPr="00601BFB">
        <w:rPr>
          <w:rFonts w:ascii="Times New Roman" w:hAnsi="Times New Roman" w:cs="Times New Roman"/>
        </w:rPr>
        <w:t>plt.title</w:t>
      </w:r>
      <w:proofErr w:type="spellEnd"/>
      <w:proofErr w:type="gramEnd"/>
      <w:r w:rsidRPr="00601BFB">
        <w:rPr>
          <w:rFonts w:ascii="Times New Roman" w:hAnsi="Times New Roman" w:cs="Times New Roman"/>
        </w:rPr>
        <w:t>('Bar plot')</w:t>
      </w:r>
    </w:p>
    <w:p w14:paraId="2273E583" w14:textId="318BFA58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01BFB">
        <w:rPr>
          <w:rFonts w:ascii="Times New Roman" w:hAnsi="Times New Roman" w:cs="Times New Roman"/>
        </w:rPr>
        <w:t>plt.xticks</w:t>
      </w:r>
      <w:proofErr w:type="spellEnd"/>
      <w:proofErr w:type="gramEnd"/>
      <w:r w:rsidRPr="00601BFB">
        <w:rPr>
          <w:rFonts w:ascii="Times New Roman" w:hAnsi="Times New Roman" w:cs="Times New Roman"/>
        </w:rPr>
        <w:t xml:space="preserve">(index + </w:t>
      </w:r>
      <w:proofErr w:type="spellStart"/>
      <w:r w:rsidRPr="00601BFB">
        <w:rPr>
          <w:rFonts w:ascii="Times New Roman" w:hAnsi="Times New Roman" w:cs="Times New Roman"/>
        </w:rPr>
        <w:t>bar_width</w:t>
      </w:r>
      <w:proofErr w:type="spellEnd"/>
      <w:r w:rsidRPr="00601BFB">
        <w:rPr>
          <w:rFonts w:ascii="Times New Roman" w:hAnsi="Times New Roman" w:cs="Times New Roman"/>
        </w:rPr>
        <w:t>, ('001', '010', '100','101','110','111'))</w:t>
      </w:r>
    </w:p>
    <w:p w14:paraId="53389CB1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01BFB">
        <w:rPr>
          <w:rFonts w:ascii="Times New Roman" w:hAnsi="Times New Roman" w:cs="Times New Roman"/>
        </w:rPr>
        <w:t>plt.yticks</w:t>
      </w:r>
      <w:proofErr w:type="spellEnd"/>
      <w:proofErr w:type="gramEnd"/>
      <w:r w:rsidRPr="00601BFB">
        <w:rPr>
          <w:rFonts w:ascii="Times New Roman" w:hAnsi="Times New Roman" w:cs="Times New Roman"/>
        </w:rPr>
        <w:t>(</w:t>
      </w:r>
      <w:proofErr w:type="spellStart"/>
      <w:r w:rsidRPr="00601BFB">
        <w:rPr>
          <w:rFonts w:ascii="Times New Roman" w:hAnsi="Times New Roman" w:cs="Times New Roman"/>
        </w:rPr>
        <w:t>np.arange</w:t>
      </w:r>
      <w:proofErr w:type="spellEnd"/>
      <w:r w:rsidRPr="00601BFB">
        <w:rPr>
          <w:rFonts w:ascii="Times New Roman" w:hAnsi="Times New Roman" w:cs="Times New Roman"/>
        </w:rPr>
        <w:t>(5), ('0', '5','10','15','20' ))</w:t>
      </w:r>
    </w:p>
    <w:p w14:paraId="3DE024CB" w14:textId="28893DC2" w:rsidR="00601BFB" w:rsidRDefault="00601BFB" w:rsidP="00601BFB">
      <w:pPr>
        <w:spacing w:line="360" w:lineRule="auto"/>
        <w:jc w:val="both"/>
        <w:rPr>
          <w:ins w:id="114" w:author="Shambavi Ganesh" w:date="2020-03-24T13:53:00Z"/>
          <w:rFonts w:ascii="Times New Roman" w:hAnsi="Times New Roman" w:cs="Times New Roman"/>
        </w:rPr>
      </w:pPr>
      <w:proofErr w:type="spellStart"/>
      <w:r w:rsidRPr="00601BFB">
        <w:rPr>
          <w:rFonts w:ascii="Times New Roman" w:hAnsi="Times New Roman" w:cs="Times New Roman"/>
        </w:rPr>
        <w:t>fontsize</w:t>
      </w:r>
      <w:proofErr w:type="spellEnd"/>
      <w:r w:rsidRPr="00601BFB">
        <w:rPr>
          <w:rFonts w:ascii="Times New Roman" w:hAnsi="Times New Roman" w:cs="Times New Roman"/>
        </w:rPr>
        <w:t xml:space="preserve"> = 14</w:t>
      </w:r>
    </w:p>
    <w:p w14:paraId="34130103" w14:textId="77777777" w:rsidR="006F1A66" w:rsidRPr="00601BFB" w:rsidRDefault="006F1A66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6495EA15" w14:textId="67EF9F63" w:rsidR="00334933" w:rsidDel="006F1A66" w:rsidRDefault="00334933" w:rsidP="00601BFB">
      <w:pPr>
        <w:spacing w:line="360" w:lineRule="auto"/>
        <w:jc w:val="both"/>
        <w:rPr>
          <w:del w:id="115" w:author="Shambavi Ganesh" w:date="2020-03-24T13:53:00Z"/>
          <w:rFonts w:ascii="Times New Roman" w:hAnsi="Times New Roman" w:cs="Times New Roman"/>
        </w:rPr>
      </w:pPr>
    </w:p>
    <w:p w14:paraId="0DC64FA8" w14:textId="70086D1C" w:rsidR="00334933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ax = </w:t>
      </w:r>
      <w:proofErr w:type="spellStart"/>
      <w:proofErr w:type="gramStart"/>
      <w:r w:rsidRPr="00601BFB">
        <w:rPr>
          <w:rFonts w:ascii="Times New Roman" w:hAnsi="Times New Roman" w:cs="Times New Roman"/>
        </w:rPr>
        <w:t>gca</w:t>
      </w:r>
      <w:proofErr w:type="spellEnd"/>
      <w:r w:rsidRPr="00601BFB">
        <w:rPr>
          <w:rFonts w:ascii="Times New Roman" w:hAnsi="Times New Roman" w:cs="Times New Roman"/>
        </w:rPr>
        <w:t>(</w:t>
      </w:r>
      <w:proofErr w:type="gramEnd"/>
      <w:r w:rsidRPr="00601BFB">
        <w:rPr>
          <w:rFonts w:ascii="Times New Roman" w:hAnsi="Times New Roman" w:cs="Times New Roman"/>
        </w:rPr>
        <w:t>)</w:t>
      </w:r>
    </w:p>
    <w:p w14:paraId="03C8AB04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01BFB">
        <w:rPr>
          <w:rFonts w:ascii="Times New Roman" w:hAnsi="Times New Roman" w:cs="Times New Roman"/>
        </w:rPr>
        <w:t>ax.set_</w:t>
      </w:r>
      <w:proofErr w:type="gramStart"/>
      <w:r w:rsidRPr="00601BFB">
        <w:rPr>
          <w:rFonts w:ascii="Times New Roman" w:hAnsi="Times New Roman" w:cs="Times New Roman"/>
        </w:rPr>
        <w:t>xticklabels</w:t>
      </w:r>
      <w:proofErr w:type="spellEnd"/>
      <w:r w:rsidRPr="00601BFB">
        <w:rPr>
          <w:rFonts w:ascii="Times New Roman" w:hAnsi="Times New Roman" w:cs="Times New Roman"/>
        </w:rPr>
        <w:t>(</w:t>
      </w:r>
      <w:proofErr w:type="gramEnd"/>
      <w:r w:rsidRPr="00601BFB">
        <w:rPr>
          <w:rFonts w:ascii="Times New Roman" w:hAnsi="Times New Roman" w:cs="Times New Roman"/>
        </w:rPr>
        <w:t>['001', '010', '100','101','110','111'], minor=False, rotation=45)</w:t>
      </w:r>
    </w:p>
    <w:p w14:paraId="44557C7D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for tick in </w:t>
      </w:r>
      <w:proofErr w:type="spellStart"/>
      <w:r w:rsidRPr="00601BFB">
        <w:rPr>
          <w:rFonts w:ascii="Times New Roman" w:hAnsi="Times New Roman" w:cs="Times New Roman"/>
        </w:rPr>
        <w:t>ax.xaxis.get_major_</w:t>
      </w:r>
      <w:proofErr w:type="gramStart"/>
      <w:r w:rsidRPr="00601BFB">
        <w:rPr>
          <w:rFonts w:ascii="Times New Roman" w:hAnsi="Times New Roman" w:cs="Times New Roman"/>
        </w:rPr>
        <w:t>ticks</w:t>
      </w:r>
      <w:proofErr w:type="spellEnd"/>
      <w:r w:rsidRPr="00601BFB">
        <w:rPr>
          <w:rFonts w:ascii="Times New Roman" w:hAnsi="Times New Roman" w:cs="Times New Roman"/>
        </w:rPr>
        <w:t>(</w:t>
      </w:r>
      <w:proofErr w:type="gramEnd"/>
      <w:r w:rsidRPr="00601BFB">
        <w:rPr>
          <w:rFonts w:ascii="Times New Roman" w:hAnsi="Times New Roman" w:cs="Times New Roman"/>
        </w:rPr>
        <w:t>):</w:t>
      </w:r>
    </w:p>
    <w:p w14:paraId="1E959E8E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    tick.label1.set_fontsize(</w:t>
      </w:r>
      <w:proofErr w:type="spellStart"/>
      <w:r w:rsidRPr="00601BFB">
        <w:rPr>
          <w:rFonts w:ascii="Times New Roman" w:hAnsi="Times New Roman" w:cs="Times New Roman"/>
        </w:rPr>
        <w:t>fontsize</w:t>
      </w:r>
      <w:proofErr w:type="spellEnd"/>
      <w:r w:rsidRPr="00601BFB">
        <w:rPr>
          <w:rFonts w:ascii="Times New Roman" w:hAnsi="Times New Roman" w:cs="Times New Roman"/>
        </w:rPr>
        <w:t>)</w:t>
      </w:r>
    </w:p>
    <w:p w14:paraId="6CF06A93" w14:textId="111AD7CB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   </w:t>
      </w:r>
      <w:r w:rsidR="009B4CB8">
        <w:rPr>
          <w:rFonts w:ascii="Times New Roman" w:hAnsi="Times New Roman" w:cs="Times New Roman"/>
        </w:rPr>
        <w:t xml:space="preserve"> </w:t>
      </w:r>
      <w:r w:rsidRPr="00601BFB">
        <w:rPr>
          <w:rFonts w:ascii="Times New Roman" w:hAnsi="Times New Roman" w:cs="Times New Roman"/>
        </w:rPr>
        <w:t>tick.label1.set_fontweight('bold')</w:t>
      </w:r>
    </w:p>
    <w:p w14:paraId="5E35840F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for tick in </w:t>
      </w:r>
      <w:proofErr w:type="spellStart"/>
      <w:r w:rsidRPr="00601BFB">
        <w:rPr>
          <w:rFonts w:ascii="Times New Roman" w:hAnsi="Times New Roman" w:cs="Times New Roman"/>
        </w:rPr>
        <w:t>ax.yaxis.get_major_</w:t>
      </w:r>
      <w:proofErr w:type="gramStart"/>
      <w:r w:rsidRPr="00601BFB">
        <w:rPr>
          <w:rFonts w:ascii="Times New Roman" w:hAnsi="Times New Roman" w:cs="Times New Roman"/>
        </w:rPr>
        <w:t>ticks</w:t>
      </w:r>
      <w:proofErr w:type="spellEnd"/>
      <w:r w:rsidRPr="00601BFB">
        <w:rPr>
          <w:rFonts w:ascii="Times New Roman" w:hAnsi="Times New Roman" w:cs="Times New Roman"/>
        </w:rPr>
        <w:t>(</w:t>
      </w:r>
      <w:proofErr w:type="gramEnd"/>
      <w:r w:rsidRPr="00601BFB">
        <w:rPr>
          <w:rFonts w:ascii="Times New Roman" w:hAnsi="Times New Roman" w:cs="Times New Roman"/>
        </w:rPr>
        <w:t>):</w:t>
      </w:r>
    </w:p>
    <w:p w14:paraId="46181AA0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    tick.label1.set_fontsize(</w:t>
      </w:r>
      <w:proofErr w:type="spellStart"/>
      <w:r w:rsidRPr="00601BFB">
        <w:rPr>
          <w:rFonts w:ascii="Times New Roman" w:hAnsi="Times New Roman" w:cs="Times New Roman"/>
        </w:rPr>
        <w:t>fontsize</w:t>
      </w:r>
      <w:proofErr w:type="spellEnd"/>
      <w:r w:rsidRPr="00601BFB">
        <w:rPr>
          <w:rFonts w:ascii="Times New Roman" w:hAnsi="Times New Roman" w:cs="Times New Roman"/>
        </w:rPr>
        <w:t>)</w:t>
      </w:r>
    </w:p>
    <w:p w14:paraId="25C24A89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  #  tick.label1.set_fontweight('bold')</w:t>
      </w:r>
    </w:p>
    <w:p w14:paraId="29B23E84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for axis in [</w:t>
      </w:r>
      <w:proofErr w:type="spellStart"/>
      <w:proofErr w:type="gramStart"/>
      <w:r w:rsidRPr="00601BFB">
        <w:rPr>
          <w:rFonts w:ascii="Times New Roman" w:hAnsi="Times New Roman" w:cs="Times New Roman"/>
        </w:rPr>
        <w:t>ax.yaxis</w:t>
      </w:r>
      <w:proofErr w:type="spellEnd"/>
      <w:proofErr w:type="gramEnd"/>
      <w:r w:rsidRPr="00601BFB">
        <w:rPr>
          <w:rFonts w:ascii="Times New Roman" w:hAnsi="Times New Roman" w:cs="Times New Roman"/>
        </w:rPr>
        <w:t>]:</w:t>
      </w:r>
    </w:p>
    <w:p w14:paraId="36151224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    </w:t>
      </w:r>
      <w:proofErr w:type="spellStart"/>
      <w:r w:rsidRPr="00601BFB">
        <w:rPr>
          <w:rFonts w:ascii="Times New Roman" w:hAnsi="Times New Roman" w:cs="Times New Roman"/>
        </w:rPr>
        <w:t>axis.set_major_locator</w:t>
      </w:r>
      <w:proofErr w:type="spellEnd"/>
      <w:r w:rsidRPr="00601BFB">
        <w:rPr>
          <w:rFonts w:ascii="Times New Roman" w:hAnsi="Times New Roman" w:cs="Times New Roman"/>
        </w:rPr>
        <w:t>(</w:t>
      </w:r>
      <w:proofErr w:type="spellStart"/>
      <w:proofErr w:type="gramStart"/>
      <w:r w:rsidRPr="00601BFB">
        <w:rPr>
          <w:rFonts w:ascii="Times New Roman" w:hAnsi="Times New Roman" w:cs="Times New Roman"/>
        </w:rPr>
        <w:t>plt.MaxNLocator</w:t>
      </w:r>
      <w:proofErr w:type="spellEnd"/>
      <w:proofErr w:type="gramEnd"/>
      <w:r w:rsidRPr="00601BFB">
        <w:rPr>
          <w:rFonts w:ascii="Times New Roman" w:hAnsi="Times New Roman" w:cs="Times New Roman"/>
        </w:rPr>
        <w:t>(5))</w:t>
      </w:r>
    </w:p>
    <w:p w14:paraId="6165ADCB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14C91FDD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01BFB">
        <w:rPr>
          <w:rFonts w:ascii="Times New Roman" w:hAnsi="Times New Roman" w:cs="Times New Roman"/>
        </w:rPr>
        <w:t>plt.tight</w:t>
      </w:r>
      <w:proofErr w:type="gramEnd"/>
      <w:r w:rsidRPr="00601BFB">
        <w:rPr>
          <w:rFonts w:ascii="Times New Roman" w:hAnsi="Times New Roman" w:cs="Times New Roman"/>
        </w:rPr>
        <w:t>_layout</w:t>
      </w:r>
      <w:proofErr w:type="spellEnd"/>
      <w:r w:rsidRPr="00601BFB">
        <w:rPr>
          <w:rFonts w:ascii="Times New Roman" w:hAnsi="Times New Roman" w:cs="Times New Roman"/>
        </w:rPr>
        <w:t>()</w:t>
      </w:r>
    </w:p>
    <w:p w14:paraId="02D80FF8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01BFB">
        <w:rPr>
          <w:rFonts w:ascii="Times New Roman" w:hAnsi="Times New Roman" w:cs="Times New Roman"/>
        </w:rPr>
        <w:t>plt.show</w:t>
      </w:r>
      <w:proofErr w:type="spellEnd"/>
      <w:proofErr w:type="gramEnd"/>
      <w:r w:rsidRPr="00601BFB">
        <w:rPr>
          <w:rFonts w:ascii="Times New Roman" w:hAnsi="Times New Roman" w:cs="Times New Roman"/>
        </w:rPr>
        <w:t>()</w:t>
      </w:r>
    </w:p>
    <w:p w14:paraId="7CFBF75D" w14:textId="789B64CD" w:rsidR="00601BFB" w:rsidRDefault="00601BFB">
      <w:pPr>
        <w:rPr>
          <w:ins w:id="116" w:author="Shambavi Ganesh" w:date="2020-03-24T14:02:00Z"/>
          <w:rFonts w:ascii="Times New Roman" w:hAnsi="Times New Roman" w:cs="Times New Roman"/>
        </w:rPr>
      </w:pPr>
    </w:p>
    <w:p w14:paraId="7C76F525" w14:textId="7AA78333" w:rsidR="006226E2" w:rsidRDefault="006226E2">
      <w:pPr>
        <w:rPr>
          <w:ins w:id="117" w:author="Shambavi Ganesh" w:date="2020-03-24T14:02:00Z"/>
          <w:rFonts w:ascii="Times New Roman" w:hAnsi="Times New Roman" w:cs="Times New Roman"/>
        </w:rPr>
      </w:pPr>
    </w:p>
    <w:p w14:paraId="076137FD" w14:textId="37AD8D26" w:rsidR="006226E2" w:rsidRDefault="006226E2">
      <w:pPr>
        <w:rPr>
          <w:ins w:id="118" w:author="Shambavi Ganesh" w:date="2020-03-24T14:02:00Z"/>
          <w:rFonts w:ascii="Times New Roman" w:hAnsi="Times New Roman" w:cs="Times New Roman"/>
        </w:rPr>
      </w:pPr>
    </w:p>
    <w:p w14:paraId="180CB30A" w14:textId="3A3D3E01" w:rsidR="006226E2" w:rsidRDefault="006226E2">
      <w:pPr>
        <w:rPr>
          <w:ins w:id="119" w:author="Shambavi Ganesh" w:date="2020-03-24T14:02:00Z"/>
          <w:rFonts w:ascii="Times New Roman" w:hAnsi="Times New Roman" w:cs="Times New Roman"/>
        </w:rPr>
      </w:pPr>
    </w:p>
    <w:p w14:paraId="5A808F1E" w14:textId="77777777" w:rsidR="006226E2" w:rsidRDefault="006226E2">
      <w:pPr>
        <w:rPr>
          <w:rFonts w:ascii="Times New Roman" w:hAnsi="Times New Roman" w:cs="Times New Roman"/>
        </w:rPr>
      </w:pPr>
    </w:p>
    <w:p w14:paraId="5BE1C51D" w14:textId="77777777" w:rsidR="00F00835" w:rsidRDefault="00F00835">
      <w:pPr>
        <w:rPr>
          <w:rFonts w:ascii="Times New Roman" w:hAnsi="Times New Roman" w:cs="Times New Roman"/>
        </w:rPr>
      </w:pPr>
    </w:p>
    <w:p w14:paraId="44F8BF40" w14:textId="15CDD0A5" w:rsidR="009B4CB8" w:rsidRDefault="009B4C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#Example plots for SVM and </w:t>
      </w:r>
      <w:proofErr w:type="gramStart"/>
      <w:r>
        <w:rPr>
          <w:rFonts w:ascii="Times New Roman" w:hAnsi="Times New Roman" w:cs="Times New Roman"/>
        </w:rPr>
        <w:t>KNN(</w:t>
      </w:r>
      <w:proofErr w:type="gramEnd"/>
      <w:r>
        <w:rPr>
          <w:rFonts w:ascii="Times New Roman" w:hAnsi="Times New Roman" w:cs="Times New Roman"/>
        </w:rPr>
        <w:t xml:space="preserve">2-4 </w:t>
      </w:r>
      <w:proofErr w:type="spellStart"/>
      <w:r>
        <w:rPr>
          <w:rFonts w:ascii="Times New Roman" w:hAnsi="Times New Roman" w:cs="Times New Roman"/>
        </w:rPr>
        <w:t>neighbours</w:t>
      </w:r>
      <w:proofErr w:type="spellEnd"/>
      <w:r>
        <w:rPr>
          <w:rFonts w:ascii="Times New Roman" w:hAnsi="Times New Roman" w:cs="Times New Roman"/>
        </w:rPr>
        <w:t>) as compared to ground truth data</w:t>
      </w:r>
    </w:p>
    <w:p w14:paraId="6745B9C2" w14:textId="77777777" w:rsidR="00A458DF" w:rsidDel="006F1A66" w:rsidRDefault="00A458DF">
      <w:pPr>
        <w:rPr>
          <w:del w:id="120" w:author="Shambavi Ganesh" w:date="2020-03-24T13:53:00Z"/>
          <w:rFonts w:ascii="Times New Roman" w:hAnsi="Times New Roman" w:cs="Times New Roman"/>
        </w:rPr>
      </w:pPr>
    </w:p>
    <w:p w14:paraId="49B76633" w14:textId="77777777" w:rsidR="00A458DF" w:rsidDel="006F1A66" w:rsidRDefault="00A458DF">
      <w:pPr>
        <w:rPr>
          <w:del w:id="121" w:author="Shambavi Ganesh" w:date="2020-03-24T13:53:00Z"/>
          <w:rFonts w:ascii="Times New Roman" w:hAnsi="Times New Roman" w:cs="Times New Roman"/>
        </w:rPr>
      </w:pPr>
    </w:p>
    <w:p w14:paraId="5E2EBC94" w14:textId="77777777" w:rsidR="00A458DF" w:rsidDel="006F1A66" w:rsidRDefault="00A458DF">
      <w:pPr>
        <w:rPr>
          <w:del w:id="122" w:author="Shambavi Ganesh" w:date="2020-03-24T13:53:00Z"/>
          <w:rFonts w:ascii="Times New Roman" w:hAnsi="Times New Roman" w:cs="Times New Roman"/>
        </w:rPr>
      </w:pPr>
    </w:p>
    <w:p w14:paraId="613CF4CA" w14:textId="77777777" w:rsidR="00A458DF" w:rsidDel="006F1A66" w:rsidRDefault="00A458DF">
      <w:pPr>
        <w:rPr>
          <w:del w:id="123" w:author="Shambavi Ganesh" w:date="2020-03-24T13:53:00Z"/>
          <w:rFonts w:ascii="Times New Roman" w:hAnsi="Times New Roman" w:cs="Times New Roman"/>
        </w:rPr>
      </w:pPr>
    </w:p>
    <w:p w14:paraId="482D92CA" w14:textId="77777777" w:rsidR="00A458DF" w:rsidDel="006F1A66" w:rsidRDefault="00A458DF">
      <w:pPr>
        <w:rPr>
          <w:del w:id="124" w:author="Shambavi Ganesh" w:date="2020-03-24T13:53:00Z"/>
          <w:rFonts w:ascii="Times New Roman" w:hAnsi="Times New Roman" w:cs="Times New Roman"/>
        </w:rPr>
      </w:pPr>
    </w:p>
    <w:p w14:paraId="1E78468E" w14:textId="77777777" w:rsidR="00A458DF" w:rsidDel="006F1A66" w:rsidRDefault="00A458DF">
      <w:pPr>
        <w:rPr>
          <w:del w:id="125" w:author="Shambavi Ganesh" w:date="2020-03-24T13:53:00Z"/>
          <w:rFonts w:ascii="Times New Roman" w:hAnsi="Times New Roman" w:cs="Times New Roman"/>
        </w:rPr>
      </w:pPr>
    </w:p>
    <w:p w14:paraId="756A099A" w14:textId="77777777" w:rsidR="00A458DF" w:rsidDel="006F1A66" w:rsidRDefault="00A458DF">
      <w:pPr>
        <w:rPr>
          <w:del w:id="126" w:author="Shambavi Ganesh" w:date="2020-03-24T13:53:00Z"/>
          <w:rFonts w:ascii="Times New Roman" w:hAnsi="Times New Roman" w:cs="Times New Roman"/>
        </w:rPr>
      </w:pPr>
    </w:p>
    <w:p w14:paraId="7E0C8697" w14:textId="77777777" w:rsidR="00A458DF" w:rsidDel="006F1A66" w:rsidRDefault="00A458DF">
      <w:pPr>
        <w:rPr>
          <w:del w:id="127" w:author="Shambavi Ganesh" w:date="2020-03-24T13:53:00Z"/>
          <w:rFonts w:ascii="Times New Roman" w:hAnsi="Times New Roman" w:cs="Times New Roman"/>
        </w:rPr>
      </w:pPr>
    </w:p>
    <w:p w14:paraId="6E4B6AFE" w14:textId="77777777" w:rsidR="00A458DF" w:rsidRDefault="00A458DF">
      <w:pPr>
        <w:rPr>
          <w:rFonts w:ascii="Times New Roman" w:hAnsi="Times New Roman" w:cs="Times New Roman"/>
        </w:rPr>
      </w:pPr>
    </w:p>
    <w:p w14:paraId="6A0BEC1A" w14:textId="77777777" w:rsidR="00A458DF" w:rsidRDefault="00A458DF">
      <w:pPr>
        <w:rPr>
          <w:rFonts w:ascii="Times New Roman" w:hAnsi="Times New Roman" w:cs="Times New Roman"/>
        </w:rPr>
      </w:pPr>
    </w:p>
    <w:p w14:paraId="13CA0DFB" w14:textId="5E547B52" w:rsidR="009B4CB8" w:rsidRDefault="009B4C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#Manual counts vs SVM classification</w:t>
      </w:r>
      <w:r w:rsidR="007353D8">
        <w:rPr>
          <w:rFonts w:ascii="Times New Roman" w:hAnsi="Times New Roman" w:cs="Times New Roman"/>
        </w:rPr>
        <w:t>:</w:t>
      </w:r>
    </w:p>
    <w:p w14:paraId="19BF393F" w14:textId="5803F5E9" w:rsidR="007353D8" w:rsidRDefault="007353D8">
      <w:pPr>
        <w:rPr>
          <w:rFonts w:ascii="Times New Roman" w:hAnsi="Times New Roman" w:cs="Times New Roman"/>
        </w:rPr>
      </w:pPr>
    </w:p>
    <w:p w14:paraId="2AFDC52F" w14:textId="77777777" w:rsidR="007353D8" w:rsidRDefault="007353D8">
      <w:pPr>
        <w:rPr>
          <w:rFonts w:ascii="Times New Roman" w:hAnsi="Times New Roman" w:cs="Times New Roman"/>
        </w:rPr>
      </w:pPr>
    </w:p>
    <w:p w14:paraId="0A16DAAB" w14:textId="589188D0" w:rsidR="009B4CB8" w:rsidRDefault="009B4CB8" w:rsidP="009B4FA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B50F9D" wp14:editId="4CDB883F">
            <wp:extent cx="2898132" cy="19138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841" cy="192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F3D7F" w14:textId="4AF6E2E4" w:rsidR="009B4CB8" w:rsidRDefault="009B4CB8">
      <w:pPr>
        <w:rPr>
          <w:rFonts w:ascii="Times New Roman" w:hAnsi="Times New Roman" w:cs="Times New Roman"/>
        </w:rPr>
      </w:pPr>
    </w:p>
    <w:p w14:paraId="293B9051" w14:textId="6482783C" w:rsidR="007353D8" w:rsidRDefault="007353D8" w:rsidP="007353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#Manual counts vs KNN-2 classification:</w:t>
      </w:r>
    </w:p>
    <w:p w14:paraId="7C4B7FAB" w14:textId="776DB635" w:rsidR="007353D8" w:rsidRDefault="007353D8" w:rsidP="007353D8">
      <w:pPr>
        <w:rPr>
          <w:rFonts w:ascii="Times New Roman" w:hAnsi="Times New Roman" w:cs="Times New Roman"/>
        </w:rPr>
      </w:pPr>
    </w:p>
    <w:p w14:paraId="46F40F75" w14:textId="77777777" w:rsidR="007353D8" w:rsidRDefault="007353D8" w:rsidP="007353D8">
      <w:pPr>
        <w:rPr>
          <w:rFonts w:ascii="Times New Roman" w:hAnsi="Times New Roman" w:cs="Times New Roman"/>
        </w:rPr>
      </w:pPr>
    </w:p>
    <w:p w14:paraId="25641E5B" w14:textId="2CBF6464" w:rsidR="007353D8" w:rsidRDefault="007353D8" w:rsidP="007353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CABEDA" wp14:editId="6C810590">
            <wp:extent cx="2930333" cy="19351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873" cy="19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B2C91" w14:textId="1ED3F49D" w:rsidR="007353D8" w:rsidDel="006226E2" w:rsidRDefault="007353D8" w:rsidP="007353D8">
      <w:pPr>
        <w:jc w:val="center"/>
        <w:rPr>
          <w:del w:id="128" w:author="Shambavi Ganesh" w:date="2020-03-24T14:03:00Z"/>
          <w:rFonts w:ascii="Times New Roman" w:hAnsi="Times New Roman" w:cs="Times New Roman"/>
        </w:rPr>
      </w:pPr>
    </w:p>
    <w:p w14:paraId="20BA3043" w14:textId="77777777" w:rsidR="006226E2" w:rsidRDefault="006226E2" w:rsidP="006226E2">
      <w:pPr>
        <w:rPr>
          <w:rFonts w:ascii="Times New Roman" w:hAnsi="Times New Roman" w:cs="Times New Roman"/>
        </w:rPr>
        <w:pPrChange w:id="129" w:author="Shambavi Ganesh" w:date="2020-03-24T14:03:00Z">
          <w:pPr>
            <w:jc w:val="center"/>
          </w:pPr>
        </w:pPrChange>
      </w:pPr>
    </w:p>
    <w:p w14:paraId="77394333" w14:textId="7C68EA2B" w:rsidR="007353D8" w:rsidRDefault="007353D8" w:rsidP="007353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#Manual counts vs KNN-3 classificati</w:t>
      </w:r>
      <w:ins w:id="130" w:author="Shambavi Ganesh" w:date="2020-03-24T14:02:00Z">
        <w:r w:rsidR="006226E2">
          <w:rPr>
            <w:rFonts w:ascii="Times New Roman" w:hAnsi="Times New Roman" w:cs="Times New Roman"/>
          </w:rPr>
          <w:t>on:</w:t>
        </w:r>
      </w:ins>
    </w:p>
    <w:p w14:paraId="0C2BF09C" w14:textId="0CBA5AC8" w:rsidR="007353D8" w:rsidRDefault="007353D8" w:rsidP="007353D8">
      <w:pPr>
        <w:rPr>
          <w:rFonts w:ascii="Times New Roman" w:hAnsi="Times New Roman" w:cs="Times New Roman"/>
        </w:rPr>
      </w:pPr>
    </w:p>
    <w:p w14:paraId="6439506B" w14:textId="77777777" w:rsidR="007353D8" w:rsidRDefault="007353D8" w:rsidP="007353D8">
      <w:pPr>
        <w:rPr>
          <w:rFonts w:ascii="Times New Roman" w:hAnsi="Times New Roman" w:cs="Times New Roman"/>
        </w:rPr>
      </w:pPr>
    </w:p>
    <w:p w14:paraId="00F0AB3A" w14:textId="373ADCD6" w:rsidR="007353D8" w:rsidRDefault="007353D8" w:rsidP="009B4FA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F40D74" wp14:editId="6F576769">
            <wp:extent cx="3041650" cy="200863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633" cy="204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B0FAE" w14:textId="324571A9" w:rsidR="009B4CB8" w:rsidRDefault="009B4CB8">
      <w:pPr>
        <w:rPr>
          <w:rFonts w:ascii="Times New Roman" w:hAnsi="Times New Roman" w:cs="Times New Roman"/>
        </w:rPr>
      </w:pPr>
    </w:p>
    <w:p w14:paraId="35E4F807" w14:textId="043B4CBB" w:rsidR="006F1A66" w:rsidRDefault="006F1A66" w:rsidP="00601BFB">
      <w:pPr>
        <w:spacing w:line="360" w:lineRule="auto"/>
        <w:jc w:val="both"/>
        <w:rPr>
          <w:ins w:id="131" w:author="Shambavi Ganesh" w:date="2020-03-24T14:12:00Z"/>
          <w:rFonts w:ascii="Times New Roman" w:hAnsi="Times New Roman" w:cs="Times New Roman"/>
          <w:b/>
          <w:bCs/>
        </w:rPr>
      </w:pPr>
    </w:p>
    <w:p w14:paraId="71FB5E2C" w14:textId="5358BFAF" w:rsidR="00F00835" w:rsidRDefault="00F00835" w:rsidP="00601BFB">
      <w:pPr>
        <w:spacing w:line="360" w:lineRule="auto"/>
        <w:jc w:val="both"/>
        <w:rPr>
          <w:ins w:id="132" w:author="Shambavi Ganesh" w:date="2020-03-24T14:12:00Z"/>
          <w:rFonts w:ascii="Times New Roman" w:hAnsi="Times New Roman" w:cs="Times New Roman"/>
          <w:b/>
          <w:bCs/>
        </w:rPr>
      </w:pPr>
    </w:p>
    <w:p w14:paraId="0EBE869A" w14:textId="77777777" w:rsidR="00F00835" w:rsidRDefault="00F00835" w:rsidP="00601BFB">
      <w:pPr>
        <w:spacing w:line="360" w:lineRule="auto"/>
        <w:jc w:val="both"/>
        <w:rPr>
          <w:ins w:id="133" w:author="Shambavi Ganesh" w:date="2020-03-24T13:55:00Z"/>
          <w:rFonts w:ascii="Times New Roman" w:hAnsi="Times New Roman" w:cs="Times New Roman"/>
          <w:b/>
          <w:bCs/>
        </w:rPr>
      </w:pPr>
    </w:p>
    <w:p w14:paraId="65623AD3" w14:textId="2C0C0580" w:rsidR="00601BFB" w:rsidRDefault="00601BFB" w:rsidP="00601BF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01BFB">
        <w:rPr>
          <w:rFonts w:ascii="Times New Roman" w:hAnsi="Times New Roman" w:cs="Times New Roman"/>
          <w:b/>
          <w:bCs/>
        </w:rPr>
        <w:t>Supporting Code</w:t>
      </w:r>
      <w:r>
        <w:rPr>
          <w:rFonts w:ascii="Times New Roman" w:hAnsi="Times New Roman" w:cs="Times New Roman"/>
          <w:b/>
          <w:bCs/>
        </w:rPr>
        <w:t xml:space="preserve"> 2</w:t>
      </w:r>
      <w:r w:rsidRPr="00601BFB">
        <w:rPr>
          <w:rFonts w:ascii="Times New Roman" w:hAnsi="Times New Roman" w:cs="Times New Roman"/>
          <w:b/>
          <w:bCs/>
        </w:rPr>
        <w:t>:</w:t>
      </w:r>
    </w:p>
    <w:p w14:paraId="52F4C415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13133E56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# # Implementing KNN/SVM for 7 classes</w:t>
      </w:r>
    </w:p>
    <w:p w14:paraId="644B2183" w14:textId="3F5B9898" w:rsidR="00601BFB" w:rsidRDefault="00A458DF" w:rsidP="00601BF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53E7">
        <w:rPr>
          <w:rFonts w:ascii="Times New Roman" w:hAnsi="Times New Roman" w:cs="Times New Roman"/>
          <w:b/>
          <w:bCs/>
        </w:rPr>
        <w:t>Part 1: Organization and Parsing of Data</w:t>
      </w:r>
    </w:p>
    <w:p w14:paraId="37F9D803" w14:textId="77777777" w:rsidR="00A458DF" w:rsidRPr="009B4FA1" w:rsidRDefault="00A458DF" w:rsidP="00601BF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1E36A8E" w14:textId="638EAAA7" w:rsidR="007353D8" w:rsidDel="006F1A66" w:rsidRDefault="00601BFB" w:rsidP="00601BFB">
      <w:pPr>
        <w:spacing w:line="360" w:lineRule="auto"/>
        <w:jc w:val="both"/>
        <w:rPr>
          <w:del w:id="134" w:author="Shambavi Ganesh" w:date="2020-03-24T13:53:00Z"/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## Importing Modules necessary</w:t>
      </w:r>
      <w:ins w:id="135" w:author="Shambavi Ganesh" w:date="2020-03-24T13:55:00Z">
        <w:r w:rsidR="006F1A66">
          <w:rPr>
            <w:rFonts w:ascii="Times New Roman" w:hAnsi="Times New Roman" w:cs="Times New Roman"/>
          </w:rPr>
          <w:t>.</w:t>
        </w:r>
        <w:r w:rsidR="006F1A66" w:rsidRPr="006F1A66">
          <w:rPr>
            <w:rFonts w:ascii="Times New Roman" w:hAnsi="Times New Roman" w:cs="Times New Roman"/>
          </w:rPr>
          <w:t xml:space="preserve"> </w:t>
        </w:r>
        <w:r w:rsidR="006F1A66">
          <w:rPr>
            <w:rFonts w:ascii="Times New Roman" w:hAnsi="Times New Roman" w:cs="Times New Roman"/>
          </w:rPr>
          <w:t xml:space="preserve">It is suggested to cross-verify that all required modules are </w:t>
        </w:r>
      </w:ins>
      <w:ins w:id="136" w:author="Shambavi Ganesh" w:date="2020-03-24T13:56:00Z">
        <w:r w:rsidR="006F1A66">
          <w:rPr>
            <w:rFonts w:ascii="Times New Roman" w:hAnsi="Times New Roman" w:cs="Times New Roman"/>
          </w:rPr>
          <w:t>##</w:t>
        </w:r>
      </w:ins>
      <w:ins w:id="137" w:author="Shambavi Ganesh" w:date="2020-03-24T13:55:00Z">
        <w:r w:rsidR="006F1A66">
          <w:rPr>
            <w:rFonts w:ascii="Times New Roman" w:hAnsi="Times New Roman" w:cs="Times New Roman"/>
          </w:rPr>
          <w:t>installed. In the event it is not, it may give rise to an error</w:t>
        </w:r>
      </w:ins>
    </w:p>
    <w:p w14:paraId="0F71FE1B" w14:textId="77777777" w:rsidR="006F1A66" w:rsidRPr="00601BFB" w:rsidRDefault="006F1A66" w:rsidP="00601BFB">
      <w:pPr>
        <w:spacing w:line="360" w:lineRule="auto"/>
        <w:jc w:val="both"/>
        <w:rPr>
          <w:ins w:id="138" w:author="Shambavi Ganesh" w:date="2020-03-24T13:53:00Z"/>
          <w:rFonts w:ascii="Times New Roman" w:hAnsi="Times New Roman" w:cs="Times New Roman"/>
        </w:rPr>
      </w:pPr>
    </w:p>
    <w:p w14:paraId="369D655D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4F466019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import </w:t>
      </w:r>
      <w:proofErr w:type="spellStart"/>
      <w:r w:rsidRPr="00601BFB">
        <w:rPr>
          <w:rFonts w:ascii="Times New Roman" w:hAnsi="Times New Roman" w:cs="Times New Roman"/>
        </w:rPr>
        <w:t>numpy</w:t>
      </w:r>
      <w:proofErr w:type="spellEnd"/>
      <w:r w:rsidRPr="00601BFB">
        <w:rPr>
          <w:rFonts w:ascii="Times New Roman" w:hAnsi="Times New Roman" w:cs="Times New Roman"/>
        </w:rPr>
        <w:t xml:space="preserve"> as np  </w:t>
      </w:r>
    </w:p>
    <w:p w14:paraId="59E18B94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01BFB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601BFB">
        <w:rPr>
          <w:rFonts w:ascii="Times New Roman" w:hAnsi="Times New Roman" w:cs="Times New Roman"/>
        </w:rPr>
        <w:t xml:space="preserve"> as </w:t>
      </w:r>
      <w:proofErr w:type="spellStart"/>
      <w:r w:rsidRPr="00601BFB">
        <w:rPr>
          <w:rFonts w:ascii="Times New Roman" w:hAnsi="Times New Roman" w:cs="Times New Roman"/>
        </w:rPr>
        <w:t>plt</w:t>
      </w:r>
      <w:proofErr w:type="spellEnd"/>
      <w:r w:rsidRPr="00601BFB">
        <w:rPr>
          <w:rFonts w:ascii="Times New Roman" w:hAnsi="Times New Roman" w:cs="Times New Roman"/>
        </w:rPr>
        <w:t xml:space="preserve">  </w:t>
      </w:r>
    </w:p>
    <w:p w14:paraId="3CB48734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import pandas as pd </w:t>
      </w:r>
    </w:p>
    <w:p w14:paraId="74B3B8F1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from </w:t>
      </w:r>
      <w:proofErr w:type="spellStart"/>
      <w:r w:rsidRPr="00601BFB">
        <w:rPr>
          <w:rFonts w:ascii="Times New Roman" w:hAnsi="Times New Roman" w:cs="Times New Roman"/>
        </w:rPr>
        <w:t>sklearn.svm</w:t>
      </w:r>
      <w:proofErr w:type="spellEnd"/>
      <w:r w:rsidRPr="00601BFB">
        <w:rPr>
          <w:rFonts w:ascii="Times New Roman" w:hAnsi="Times New Roman" w:cs="Times New Roman"/>
        </w:rPr>
        <w:t xml:space="preserve"> import SVC</w:t>
      </w:r>
    </w:p>
    <w:p w14:paraId="2DCAFAB3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01BFB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601BFB">
        <w:rPr>
          <w:rFonts w:ascii="Times New Roman" w:hAnsi="Times New Roman" w:cs="Times New Roman"/>
        </w:rPr>
        <w:t xml:space="preserve"> import </w:t>
      </w:r>
      <w:proofErr w:type="spellStart"/>
      <w:r w:rsidRPr="00601BFB">
        <w:rPr>
          <w:rFonts w:ascii="Times New Roman" w:hAnsi="Times New Roman" w:cs="Times New Roman"/>
        </w:rPr>
        <w:t>classification_report</w:t>
      </w:r>
      <w:proofErr w:type="spellEnd"/>
      <w:r w:rsidRPr="00601BFB">
        <w:rPr>
          <w:rFonts w:ascii="Times New Roman" w:hAnsi="Times New Roman" w:cs="Times New Roman"/>
        </w:rPr>
        <w:t xml:space="preserve">, </w:t>
      </w:r>
      <w:proofErr w:type="spellStart"/>
      <w:r w:rsidRPr="00601BFB">
        <w:rPr>
          <w:rFonts w:ascii="Times New Roman" w:hAnsi="Times New Roman" w:cs="Times New Roman"/>
        </w:rPr>
        <w:t>confusion_matrix</w:t>
      </w:r>
      <w:proofErr w:type="spellEnd"/>
      <w:r w:rsidRPr="00601BFB">
        <w:rPr>
          <w:rFonts w:ascii="Times New Roman" w:hAnsi="Times New Roman" w:cs="Times New Roman"/>
        </w:rPr>
        <w:t xml:space="preserve"> ,</w:t>
      </w:r>
      <w:proofErr w:type="spellStart"/>
      <w:r w:rsidRPr="00601BFB">
        <w:rPr>
          <w:rFonts w:ascii="Times New Roman" w:hAnsi="Times New Roman" w:cs="Times New Roman"/>
        </w:rPr>
        <w:t>accuracy_score</w:t>
      </w:r>
      <w:proofErr w:type="spellEnd"/>
      <w:r w:rsidRPr="00601BFB">
        <w:rPr>
          <w:rFonts w:ascii="Times New Roman" w:hAnsi="Times New Roman" w:cs="Times New Roman"/>
        </w:rPr>
        <w:t xml:space="preserve"> </w:t>
      </w:r>
    </w:p>
    <w:p w14:paraId="5F007653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from </w:t>
      </w:r>
      <w:proofErr w:type="spellStart"/>
      <w:r w:rsidRPr="00601BFB">
        <w:rPr>
          <w:rFonts w:ascii="Times New Roman" w:hAnsi="Times New Roman" w:cs="Times New Roman"/>
        </w:rPr>
        <w:t>sklearn</w:t>
      </w:r>
      <w:proofErr w:type="spellEnd"/>
      <w:r w:rsidRPr="00601BFB">
        <w:rPr>
          <w:rFonts w:ascii="Times New Roman" w:hAnsi="Times New Roman" w:cs="Times New Roman"/>
        </w:rPr>
        <w:t xml:space="preserve"> import </w:t>
      </w:r>
      <w:proofErr w:type="spellStart"/>
      <w:proofErr w:type="gramStart"/>
      <w:r w:rsidRPr="00601BFB">
        <w:rPr>
          <w:rFonts w:ascii="Times New Roman" w:hAnsi="Times New Roman" w:cs="Times New Roman"/>
        </w:rPr>
        <w:t>svm</w:t>
      </w:r>
      <w:proofErr w:type="spellEnd"/>
      <w:r w:rsidRPr="00601BFB">
        <w:rPr>
          <w:rFonts w:ascii="Times New Roman" w:hAnsi="Times New Roman" w:cs="Times New Roman"/>
        </w:rPr>
        <w:t>,  neighbors</w:t>
      </w:r>
      <w:proofErr w:type="gramEnd"/>
    </w:p>
    <w:p w14:paraId="2FC82B11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01BFB">
        <w:rPr>
          <w:rFonts w:ascii="Times New Roman" w:hAnsi="Times New Roman" w:cs="Times New Roman"/>
        </w:rPr>
        <w:t>sklearn.model</w:t>
      </w:r>
      <w:proofErr w:type="gramEnd"/>
      <w:r w:rsidRPr="00601BFB">
        <w:rPr>
          <w:rFonts w:ascii="Times New Roman" w:hAnsi="Times New Roman" w:cs="Times New Roman"/>
        </w:rPr>
        <w:t>_selection</w:t>
      </w:r>
      <w:proofErr w:type="spellEnd"/>
      <w:r w:rsidRPr="00601BFB">
        <w:rPr>
          <w:rFonts w:ascii="Times New Roman" w:hAnsi="Times New Roman" w:cs="Times New Roman"/>
        </w:rPr>
        <w:t xml:space="preserve"> import </w:t>
      </w:r>
      <w:proofErr w:type="spellStart"/>
      <w:r w:rsidRPr="00601BFB">
        <w:rPr>
          <w:rFonts w:ascii="Times New Roman" w:hAnsi="Times New Roman" w:cs="Times New Roman"/>
        </w:rPr>
        <w:t>StratifiedShuffleSplit</w:t>
      </w:r>
      <w:proofErr w:type="spellEnd"/>
      <w:r w:rsidRPr="00601BFB">
        <w:rPr>
          <w:rFonts w:ascii="Times New Roman" w:hAnsi="Times New Roman" w:cs="Times New Roman"/>
        </w:rPr>
        <w:t xml:space="preserve"> ,</w:t>
      </w:r>
      <w:proofErr w:type="spellStart"/>
      <w:r w:rsidRPr="00601BFB">
        <w:rPr>
          <w:rFonts w:ascii="Times New Roman" w:hAnsi="Times New Roman" w:cs="Times New Roman"/>
        </w:rPr>
        <w:t>GridSearchCV</w:t>
      </w:r>
      <w:proofErr w:type="spellEnd"/>
      <w:r w:rsidRPr="00601BFB">
        <w:rPr>
          <w:rFonts w:ascii="Times New Roman" w:hAnsi="Times New Roman" w:cs="Times New Roman"/>
        </w:rPr>
        <w:t xml:space="preserve"> , </w:t>
      </w:r>
      <w:proofErr w:type="spellStart"/>
      <w:r w:rsidRPr="00601BFB">
        <w:rPr>
          <w:rFonts w:ascii="Times New Roman" w:hAnsi="Times New Roman" w:cs="Times New Roman"/>
        </w:rPr>
        <w:t>train_test_split</w:t>
      </w:r>
      <w:proofErr w:type="spellEnd"/>
    </w:p>
    <w:p w14:paraId="2D28E7A5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from </w:t>
      </w:r>
      <w:proofErr w:type="spellStart"/>
      <w:r w:rsidRPr="00601BFB">
        <w:rPr>
          <w:rFonts w:ascii="Times New Roman" w:hAnsi="Times New Roman" w:cs="Times New Roman"/>
        </w:rPr>
        <w:t>pylab</w:t>
      </w:r>
      <w:proofErr w:type="spellEnd"/>
      <w:r w:rsidRPr="00601BFB">
        <w:rPr>
          <w:rFonts w:ascii="Times New Roman" w:hAnsi="Times New Roman" w:cs="Times New Roman"/>
        </w:rPr>
        <w:t xml:space="preserve"> import *</w:t>
      </w:r>
    </w:p>
    <w:p w14:paraId="154B6ED3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01BFB">
        <w:rPr>
          <w:rFonts w:ascii="Times New Roman" w:hAnsi="Times New Roman" w:cs="Times New Roman"/>
        </w:rPr>
        <w:t>matplotlib.ticker</w:t>
      </w:r>
      <w:proofErr w:type="spellEnd"/>
      <w:proofErr w:type="gramEnd"/>
      <w:r w:rsidRPr="00601BFB">
        <w:rPr>
          <w:rFonts w:ascii="Times New Roman" w:hAnsi="Times New Roman" w:cs="Times New Roman"/>
        </w:rPr>
        <w:t xml:space="preserve"> as ticker</w:t>
      </w:r>
    </w:p>
    <w:p w14:paraId="09E74BE1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import </w:t>
      </w:r>
      <w:proofErr w:type="spellStart"/>
      <w:r w:rsidRPr="00601BFB">
        <w:rPr>
          <w:rFonts w:ascii="Times New Roman" w:hAnsi="Times New Roman" w:cs="Times New Roman"/>
        </w:rPr>
        <w:t>umap</w:t>
      </w:r>
      <w:proofErr w:type="spellEnd"/>
    </w:p>
    <w:p w14:paraId="0956A533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import seaborn as </w:t>
      </w:r>
      <w:proofErr w:type="spellStart"/>
      <w:r w:rsidRPr="00601BFB">
        <w:rPr>
          <w:rFonts w:ascii="Times New Roman" w:hAnsi="Times New Roman" w:cs="Times New Roman"/>
        </w:rPr>
        <w:t>sns</w:t>
      </w:r>
      <w:proofErr w:type="spellEnd"/>
    </w:p>
    <w:p w14:paraId="5C0C3A51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01BFB">
        <w:rPr>
          <w:rFonts w:ascii="Times New Roman" w:hAnsi="Times New Roman" w:cs="Times New Roman"/>
        </w:rPr>
        <w:t>sklearn.decomposition</w:t>
      </w:r>
      <w:proofErr w:type="spellEnd"/>
      <w:proofErr w:type="gramEnd"/>
      <w:r w:rsidRPr="00601BFB">
        <w:rPr>
          <w:rFonts w:ascii="Times New Roman" w:hAnsi="Times New Roman" w:cs="Times New Roman"/>
        </w:rPr>
        <w:t xml:space="preserve"> import PCA</w:t>
      </w:r>
    </w:p>
    <w:p w14:paraId="5C261662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lastRenderedPageBreak/>
        <w:t>from mpl_</w:t>
      </w:r>
      <w:proofErr w:type="gramStart"/>
      <w:r w:rsidRPr="00601BFB">
        <w:rPr>
          <w:rFonts w:ascii="Times New Roman" w:hAnsi="Times New Roman" w:cs="Times New Roman"/>
        </w:rPr>
        <w:t>toolkits.mplot</w:t>
      </w:r>
      <w:proofErr w:type="gramEnd"/>
      <w:r w:rsidRPr="00601BFB">
        <w:rPr>
          <w:rFonts w:ascii="Times New Roman" w:hAnsi="Times New Roman" w:cs="Times New Roman"/>
        </w:rPr>
        <w:t>3d import axes3d, Axes3D</w:t>
      </w:r>
    </w:p>
    <w:p w14:paraId="3C358917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72B2DC35" w14:textId="2624DF11" w:rsidR="007353D8" w:rsidRPr="00674536" w:rsidRDefault="007353D8" w:rsidP="007353D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##</w:t>
      </w:r>
      <w:r w:rsidRPr="00674536">
        <w:rPr>
          <w:rFonts w:ascii="Times New Roman" w:hAnsi="Times New Roman" w:cs="Times New Roman"/>
        </w:rPr>
        <w:t>Preprocessing of Data, from nanotaglistsortednorm.csv</w:t>
      </w:r>
      <w:r>
        <w:rPr>
          <w:rFonts w:ascii="Times New Roman" w:hAnsi="Times New Roman" w:cs="Times New Roman"/>
        </w:rPr>
        <w:t xml:space="preserve"> </w:t>
      </w:r>
      <w:ins w:id="139" w:author="Shambavi Ganesh" w:date="2020-03-24T13:55:00Z">
        <w:r w:rsidR="006F1A66">
          <w:rPr>
            <w:rFonts w:ascii="Times New Roman" w:hAnsi="Times New Roman" w:cs="Times New Roman"/>
          </w:rPr>
          <w:t>(An excel file which contains the #relevant information about the nanotags. This information is also displayed at the end of the file, #in the form of a table.)</w:t>
        </w:r>
        <w:r w:rsidR="006F1A66" w:rsidDel="006F1A66">
          <w:rPr>
            <w:rFonts w:ascii="Times New Roman" w:hAnsi="Times New Roman" w:cs="Times New Roman"/>
          </w:rPr>
          <w:t xml:space="preserve"> </w:t>
        </w:r>
      </w:ins>
      <w:del w:id="140" w:author="Shambavi Ganesh" w:date="2020-03-24T13:55:00Z">
        <w:r w:rsidDel="006F1A66">
          <w:rPr>
            <w:rFonts w:ascii="Times New Roman" w:hAnsi="Times New Roman" w:cs="Times New Roman"/>
          </w:rPr>
          <w:delText>(A file which contains the relevant information about the nanotags)</w:delText>
        </w:r>
      </w:del>
    </w:p>
    <w:p w14:paraId="0BE2E5E3" w14:textId="4CBB7FD0" w:rsidR="00601BFB" w:rsidRDefault="00601BFB" w:rsidP="00601BFB">
      <w:pPr>
        <w:spacing w:line="360" w:lineRule="auto"/>
        <w:jc w:val="both"/>
        <w:rPr>
          <w:ins w:id="141" w:author="Shambavi Ganesh" w:date="2020-03-24T13:56:00Z"/>
          <w:rFonts w:ascii="Times New Roman" w:hAnsi="Times New Roman" w:cs="Times New Roman"/>
        </w:rPr>
      </w:pPr>
    </w:p>
    <w:p w14:paraId="502326FA" w14:textId="2A4CD620" w:rsidR="006F1A66" w:rsidRPr="00601BFB" w:rsidRDefault="006F1A66" w:rsidP="00601BFB">
      <w:pPr>
        <w:spacing w:line="360" w:lineRule="auto"/>
        <w:jc w:val="both"/>
        <w:rPr>
          <w:rFonts w:ascii="Times New Roman" w:hAnsi="Times New Roman" w:cs="Times New Roman"/>
        </w:rPr>
      </w:pPr>
      <w:ins w:id="142" w:author="Shambavi Ganesh" w:date="2020-03-24T13:56:00Z">
        <w:r>
          <w:rPr>
            <w:rFonts w:ascii="Times New Roman" w:hAnsi="Times New Roman" w:cs="Times New Roman"/>
          </w:rPr>
          <w:t>#</w:t>
        </w:r>
      </w:ins>
      <w:ins w:id="143" w:author="Shambavi Ganesh" w:date="2020-03-24T13:57:00Z">
        <w:r>
          <w:rPr>
            <w:rFonts w:ascii="Times New Roman" w:hAnsi="Times New Roman" w:cs="Times New Roman"/>
          </w:rPr>
          <w:t>read csv files</w:t>
        </w:r>
      </w:ins>
    </w:p>
    <w:p w14:paraId="1A99DC5B" w14:textId="4C613A40" w:rsidR="00601BFB" w:rsidRDefault="00601BFB" w:rsidP="00601BFB">
      <w:pPr>
        <w:spacing w:line="360" w:lineRule="auto"/>
        <w:jc w:val="both"/>
        <w:rPr>
          <w:ins w:id="144" w:author="Shambavi Ganesh" w:date="2020-03-24T13:56:00Z"/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df1 = </w:t>
      </w:r>
      <w:proofErr w:type="spellStart"/>
      <w:proofErr w:type="gramStart"/>
      <w:r w:rsidRPr="00601BFB">
        <w:rPr>
          <w:rFonts w:ascii="Times New Roman" w:hAnsi="Times New Roman" w:cs="Times New Roman"/>
        </w:rPr>
        <w:t>pd.read</w:t>
      </w:r>
      <w:proofErr w:type="gramEnd"/>
      <w:r w:rsidRPr="00601BFB">
        <w:rPr>
          <w:rFonts w:ascii="Times New Roman" w:hAnsi="Times New Roman" w:cs="Times New Roman"/>
        </w:rPr>
        <w:t>_csv</w:t>
      </w:r>
      <w:proofErr w:type="spellEnd"/>
      <w:r w:rsidRPr="00601BFB">
        <w:rPr>
          <w:rFonts w:ascii="Times New Roman" w:hAnsi="Times New Roman" w:cs="Times New Roman"/>
        </w:rPr>
        <w:t>("nanotaglistsortednorm.csv"</w:t>
      </w:r>
      <w:ins w:id="145" w:author="Shambavi Ganesh" w:date="2020-03-24T13:56:00Z">
        <w:r w:rsidR="006F1A66">
          <w:rPr>
            <w:rFonts w:ascii="Times New Roman" w:hAnsi="Times New Roman" w:cs="Times New Roman"/>
          </w:rPr>
          <w:t>)</w:t>
        </w:r>
      </w:ins>
      <w:del w:id="146" w:author="Shambavi Ganesh" w:date="2020-03-24T13:56:00Z">
        <w:r w:rsidRPr="00601BFB" w:rsidDel="006F1A66">
          <w:rPr>
            <w:rFonts w:ascii="Times New Roman" w:hAnsi="Times New Roman" w:cs="Times New Roman"/>
          </w:rPr>
          <w:delText>)</w:delText>
        </w:r>
      </w:del>
    </w:p>
    <w:p w14:paraId="6FEC75C1" w14:textId="5D6E4D8B" w:rsidR="006F1A66" w:rsidRDefault="006F1A66" w:rsidP="00601BFB">
      <w:pPr>
        <w:spacing w:line="360" w:lineRule="auto"/>
        <w:jc w:val="both"/>
        <w:rPr>
          <w:ins w:id="147" w:author="Shambavi Ganesh" w:date="2020-03-24T13:56:00Z"/>
          <w:rFonts w:ascii="Times New Roman" w:hAnsi="Times New Roman" w:cs="Times New Roman"/>
        </w:rPr>
      </w:pPr>
    </w:p>
    <w:p w14:paraId="6BA1C501" w14:textId="49048051" w:rsidR="006F1A66" w:rsidRPr="00601BFB" w:rsidRDefault="006F1A66" w:rsidP="00601BFB">
      <w:pPr>
        <w:spacing w:line="360" w:lineRule="auto"/>
        <w:jc w:val="both"/>
        <w:rPr>
          <w:rFonts w:ascii="Times New Roman" w:hAnsi="Times New Roman" w:cs="Times New Roman"/>
        </w:rPr>
      </w:pPr>
      <w:ins w:id="148" w:author="Shambavi Ganesh" w:date="2020-03-24T13:56:00Z">
        <w:r>
          <w:rPr>
            <w:rFonts w:ascii="Times New Roman" w:hAnsi="Times New Roman" w:cs="Times New Roman"/>
          </w:rPr>
          <w:t xml:space="preserve">#assign group numbers to the pre-existing labels </w:t>
        </w:r>
      </w:ins>
    </w:p>
    <w:p w14:paraId="1BA74CF4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01BFB">
        <w:rPr>
          <w:rFonts w:ascii="Times New Roman" w:hAnsi="Times New Roman" w:cs="Times New Roman"/>
        </w:rPr>
        <w:t>dictLabel</w:t>
      </w:r>
      <w:proofErr w:type="spellEnd"/>
      <w:r w:rsidRPr="00601BFB">
        <w:rPr>
          <w:rFonts w:ascii="Times New Roman" w:hAnsi="Times New Roman" w:cs="Times New Roman"/>
        </w:rPr>
        <w:t xml:space="preserve"> = {'b000':0,'b001':1,'b010':2,'b100':3,'b101':4,'b110':5,'b111':6}</w:t>
      </w:r>
    </w:p>
    <w:p w14:paraId="7C3FE176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#df1 = df1.query('code == "b000" or code == "b001" or code =="b100" or code == "b110" or code == "b111" or code == "b010" or code == "b101"')</w:t>
      </w:r>
    </w:p>
    <w:p w14:paraId="39B96E3E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labels = df1['code']</w:t>
      </w:r>
    </w:p>
    <w:p w14:paraId="19C71C77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069BAFD7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1DB57DD6" w14:textId="77777777" w:rsidR="00601BFB" w:rsidRPr="00601BFB" w:rsidDel="006F1A66" w:rsidRDefault="00601BFB" w:rsidP="00601BFB">
      <w:pPr>
        <w:spacing w:line="360" w:lineRule="auto"/>
        <w:jc w:val="both"/>
        <w:rPr>
          <w:del w:id="149" w:author="Shambavi Ganesh" w:date="2020-03-24T13:54:00Z"/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# ## Checking the number of datapoints in each class</w:t>
      </w:r>
    </w:p>
    <w:p w14:paraId="3A462FA7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319EF3E2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01BFB">
        <w:rPr>
          <w:rFonts w:ascii="Times New Roman" w:hAnsi="Times New Roman" w:cs="Times New Roman"/>
        </w:rPr>
        <w:t>new_labels</w:t>
      </w:r>
      <w:proofErr w:type="spellEnd"/>
      <w:r w:rsidRPr="00601BFB">
        <w:rPr>
          <w:rFonts w:ascii="Times New Roman" w:hAnsi="Times New Roman" w:cs="Times New Roman"/>
        </w:rPr>
        <w:t xml:space="preserve"> = [</w:t>
      </w:r>
      <w:proofErr w:type="spellStart"/>
      <w:r w:rsidRPr="00601BFB">
        <w:rPr>
          <w:rFonts w:ascii="Times New Roman" w:hAnsi="Times New Roman" w:cs="Times New Roman"/>
        </w:rPr>
        <w:t>dictLabel</w:t>
      </w:r>
      <w:proofErr w:type="spellEnd"/>
      <w:r w:rsidRPr="00601BFB">
        <w:rPr>
          <w:rFonts w:ascii="Times New Roman" w:hAnsi="Times New Roman" w:cs="Times New Roman"/>
        </w:rPr>
        <w:t>[l] for l in labels]</w:t>
      </w:r>
    </w:p>
    <w:p w14:paraId="39FEF341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01BFB">
        <w:rPr>
          <w:rFonts w:ascii="Times New Roman" w:hAnsi="Times New Roman" w:cs="Times New Roman"/>
        </w:rPr>
        <w:t>class_count</w:t>
      </w:r>
      <w:proofErr w:type="spellEnd"/>
      <w:r w:rsidRPr="00601BFB">
        <w:rPr>
          <w:rFonts w:ascii="Times New Roman" w:hAnsi="Times New Roman" w:cs="Times New Roman"/>
        </w:rPr>
        <w:t xml:space="preserve"> = {0: 0, 1: 0, 2: 0, 3:</w:t>
      </w:r>
      <w:proofErr w:type="gramStart"/>
      <w:r w:rsidRPr="00601BFB">
        <w:rPr>
          <w:rFonts w:ascii="Times New Roman" w:hAnsi="Times New Roman" w:cs="Times New Roman"/>
        </w:rPr>
        <w:t>0 ,</w:t>
      </w:r>
      <w:proofErr w:type="gramEnd"/>
      <w:r w:rsidRPr="00601BFB">
        <w:rPr>
          <w:rFonts w:ascii="Times New Roman" w:hAnsi="Times New Roman" w:cs="Times New Roman"/>
        </w:rPr>
        <w:t xml:space="preserve"> 4:0 , 5:0, 6:0}</w:t>
      </w:r>
    </w:p>
    <w:p w14:paraId="04C6C967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for l in </w:t>
      </w:r>
      <w:proofErr w:type="spellStart"/>
      <w:r w:rsidRPr="00601BFB">
        <w:rPr>
          <w:rFonts w:ascii="Times New Roman" w:hAnsi="Times New Roman" w:cs="Times New Roman"/>
        </w:rPr>
        <w:t>new_labels</w:t>
      </w:r>
      <w:proofErr w:type="spellEnd"/>
      <w:r w:rsidRPr="00601BFB">
        <w:rPr>
          <w:rFonts w:ascii="Times New Roman" w:hAnsi="Times New Roman" w:cs="Times New Roman"/>
        </w:rPr>
        <w:t>:</w:t>
      </w:r>
    </w:p>
    <w:p w14:paraId="59291E27" w14:textId="77777777" w:rsidR="00601BFB" w:rsidRPr="00601BFB" w:rsidDel="006F1A66" w:rsidRDefault="00601BFB" w:rsidP="00601BFB">
      <w:pPr>
        <w:spacing w:line="360" w:lineRule="auto"/>
        <w:jc w:val="both"/>
        <w:rPr>
          <w:del w:id="150" w:author="Shambavi Ganesh" w:date="2020-03-24T13:54:00Z"/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    </w:t>
      </w:r>
      <w:proofErr w:type="spellStart"/>
      <w:r w:rsidRPr="00601BFB">
        <w:rPr>
          <w:rFonts w:ascii="Times New Roman" w:hAnsi="Times New Roman" w:cs="Times New Roman"/>
        </w:rPr>
        <w:t>class_count</w:t>
      </w:r>
      <w:proofErr w:type="spellEnd"/>
      <w:r w:rsidRPr="00601BFB">
        <w:rPr>
          <w:rFonts w:ascii="Times New Roman" w:hAnsi="Times New Roman" w:cs="Times New Roman"/>
        </w:rPr>
        <w:t>[l] += 1</w:t>
      </w:r>
    </w:p>
    <w:p w14:paraId="19769EAE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76B22AE3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print(</w:t>
      </w:r>
      <w:proofErr w:type="spellStart"/>
      <w:r w:rsidRPr="00601BFB">
        <w:rPr>
          <w:rFonts w:ascii="Times New Roman" w:hAnsi="Times New Roman" w:cs="Times New Roman"/>
        </w:rPr>
        <w:t>class_count</w:t>
      </w:r>
      <w:proofErr w:type="spellEnd"/>
      <w:r w:rsidRPr="00601BFB">
        <w:rPr>
          <w:rFonts w:ascii="Times New Roman" w:hAnsi="Times New Roman" w:cs="Times New Roman"/>
        </w:rPr>
        <w:t>)</w:t>
      </w:r>
    </w:p>
    <w:p w14:paraId="2C2430B7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036DA5D7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02481078" w14:textId="0EA29BCD" w:rsidR="00601BFB" w:rsidRPr="00601BFB" w:rsidDel="006F1A66" w:rsidRDefault="00601BFB" w:rsidP="00601BFB">
      <w:pPr>
        <w:spacing w:line="360" w:lineRule="auto"/>
        <w:jc w:val="both"/>
        <w:rPr>
          <w:del w:id="151" w:author="Shambavi Ganesh" w:date="2020-03-24T13:54:00Z"/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# ## Splitting it into test and train Data</w:t>
      </w:r>
      <w:r w:rsidR="007353D8">
        <w:rPr>
          <w:rFonts w:ascii="Times New Roman" w:hAnsi="Times New Roman" w:cs="Times New Roman"/>
        </w:rPr>
        <w:t xml:space="preserve"> (</w:t>
      </w:r>
      <w:ins w:id="152" w:author="Shambavi Ganesh" w:date="2020-03-24T13:54:00Z">
        <w:r w:rsidR="006F1A66">
          <w:rPr>
            <w:rFonts w:ascii="Times New Roman" w:hAnsi="Times New Roman" w:cs="Times New Roman"/>
          </w:rPr>
          <w:t xml:space="preserve">can vary </w:t>
        </w:r>
      </w:ins>
      <w:r w:rsidR="007353D8">
        <w:rPr>
          <w:rFonts w:ascii="Times New Roman" w:hAnsi="Times New Roman" w:cs="Times New Roman"/>
        </w:rPr>
        <w:t>depending on the size of the dataset)</w:t>
      </w:r>
    </w:p>
    <w:p w14:paraId="21AC7781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70715446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X=df1[['</w:t>
      </w:r>
      <w:proofErr w:type="spellStart"/>
      <w:r w:rsidRPr="00601BFB">
        <w:rPr>
          <w:rFonts w:ascii="Times New Roman" w:hAnsi="Times New Roman" w:cs="Times New Roman"/>
        </w:rPr>
        <w:t>F','Br','I</w:t>
      </w:r>
      <w:proofErr w:type="spellEnd"/>
      <w:r w:rsidRPr="00601BFB">
        <w:rPr>
          <w:rFonts w:ascii="Times New Roman" w:hAnsi="Times New Roman" w:cs="Times New Roman"/>
        </w:rPr>
        <w:t>']]</w:t>
      </w:r>
    </w:p>
    <w:p w14:paraId="46BAEC0D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y=</w:t>
      </w:r>
      <w:proofErr w:type="spellStart"/>
      <w:r w:rsidRPr="00601BFB">
        <w:rPr>
          <w:rFonts w:ascii="Times New Roman" w:hAnsi="Times New Roman" w:cs="Times New Roman"/>
        </w:rPr>
        <w:t>new_labels</w:t>
      </w:r>
      <w:proofErr w:type="spellEnd"/>
    </w:p>
    <w:p w14:paraId="0BFE9AD9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01BFB">
        <w:rPr>
          <w:rFonts w:ascii="Times New Roman" w:hAnsi="Times New Roman" w:cs="Times New Roman"/>
        </w:rPr>
        <w:t>X_train</w:t>
      </w:r>
      <w:proofErr w:type="spellEnd"/>
      <w:r w:rsidRPr="00601BFB">
        <w:rPr>
          <w:rFonts w:ascii="Times New Roman" w:hAnsi="Times New Roman" w:cs="Times New Roman"/>
        </w:rPr>
        <w:t xml:space="preserve">, </w:t>
      </w:r>
      <w:proofErr w:type="spellStart"/>
      <w:r w:rsidRPr="00601BFB">
        <w:rPr>
          <w:rFonts w:ascii="Times New Roman" w:hAnsi="Times New Roman" w:cs="Times New Roman"/>
        </w:rPr>
        <w:t>X_test</w:t>
      </w:r>
      <w:proofErr w:type="spellEnd"/>
      <w:r w:rsidRPr="00601BFB">
        <w:rPr>
          <w:rFonts w:ascii="Times New Roman" w:hAnsi="Times New Roman" w:cs="Times New Roman"/>
        </w:rPr>
        <w:t xml:space="preserve">, </w:t>
      </w:r>
      <w:proofErr w:type="spellStart"/>
      <w:r w:rsidRPr="00601BFB">
        <w:rPr>
          <w:rFonts w:ascii="Times New Roman" w:hAnsi="Times New Roman" w:cs="Times New Roman"/>
        </w:rPr>
        <w:t>y_train</w:t>
      </w:r>
      <w:proofErr w:type="spellEnd"/>
      <w:r w:rsidRPr="00601BFB">
        <w:rPr>
          <w:rFonts w:ascii="Times New Roman" w:hAnsi="Times New Roman" w:cs="Times New Roman"/>
        </w:rPr>
        <w:t xml:space="preserve">, </w:t>
      </w:r>
      <w:proofErr w:type="spellStart"/>
      <w:r w:rsidRPr="00601BFB">
        <w:rPr>
          <w:rFonts w:ascii="Times New Roman" w:hAnsi="Times New Roman" w:cs="Times New Roman"/>
        </w:rPr>
        <w:t>y_test</w:t>
      </w:r>
      <w:proofErr w:type="spellEnd"/>
      <w:r w:rsidRPr="00601BFB">
        <w:rPr>
          <w:rFonts w:ascii="Times New Roman" w:hAnsi="Times New Roman" w:cs="Times New Roman"/>
        </w:rPr>
        <w:t xml:space="preserve"> = </w:t>
      </w:r>
      <w:proofErr w:type="spellStart"/>
      <w:r w:rsidRPr="00601BFB">
        <w:rPr>
          <w:rFonts w:ascii="Times New Roman" w:hAnsi="Times New Roman" w:cs="Times New Roman"/>
        </w:rPr>
        <w:t>train_test_</w:t>
      </w:r>
      <w:proofErr w:type="gramStart"/>
      <w:r w:rsidRPr="00601BFB">
        <w:rPr>
          <w:rFonts w:ascii="Times New Roman" w:hAnsi="Times New Roman" w:cs="Times New Roman"/>
        </w:rPr>
        <w:t>split</w:t>
      </w:r>
      <w:proofErr w:type="spellEnd"/>
      <w:r w:rsidRPr="00601BFB">
        <w:rPr>
          <w:rFonts w:ascii="Times New Roman" w:hAnsi="Times New Roman" w:cs="Times New Roman"/>
        </w:rPr>
        <w:t>(</w:t>
      </w:r>
      <w:proofErr w:type="gramEnd"/>
      <w:r w:rsidRPr="00601BFB">
        <w:rPr>
          <w:rFonts w:ascii="Times New Roman" w:hAnsi="Times New Roman" w:cs="Times New Roman"/>
        </w:rPr>
        <w:t xml:space="preserve">X, y, </w:t>
      </w:r>
      <w:proofErr w:type="spellStart"/>
      <w:r w:rsidRPr="00601BFB">
        <w:rPr>
          <w:rFonts w:ascii="Times New Roman" w:hAnsi="Times New Roman" w:cs="Times New Roman"/>
        </w:rPr>
        <w:t>test_size</w:t>
      </w:r>
      <w:proofErr w:type="spellEnd"/>
      <w:r w:rsidRPr="00601BFB">
        <w:rPr>
          <w:rFonts w:ascii="Times New Roman" w:hAnsi="Times New Roman" w:cs="Times New Roman"/>
        </w:rPr>
        <w:t xml:space="preserve"> = 0.15)</w:t>
      </w:r>
    </w:p>
    <w:p w14:paraId="41872E6E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7A0D0341" w14:textId="72A89BBA" w:rsidR="00601BFB" w:rsidRDefault="00A458DF" w:rsidP="00601BF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53E7">
        <w:rPr>
          <w:rFonts w:ascii="Times New Roman" w:hAnsi="Times New Roman" w:cs="Times New Roman"/>
          <w:b/>
          <w:bCs/>
        </w:rPr>
        <w:t xml:space="preserve">Part </w:t>
      </w:r>
      <w:r>
        <w:rPr>
          <w:rFonts w:ascii="Times New Roman" w:hAnsi="Times New Roman" w:cs="Times New Roman"/>
          <w:b/>
          <w:bCs/>
        </w:rPr>
        <w:t>2</w:t>
      </w:r>
      <w:r w:rsidRPr="00E953E7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Training</w:t>
      </w:r>
      <w:r w:rsidRPr="00E953E7">
        <w:rPr>
          <w:rFonts w:ascii="Times New Roman" w:hAnsi="Times New Roman" w:cs="Times New Roman"/>
          <w:b/>
          <w:bCs/>
        </w:rPr>
        <w:t xml:space="preserve"> of Data</w:t>
      </w:r>
    </w:p>
    <w:p w14:paraId="1378C500" w14:textId="1B2A3F02" w:rsidR="007353D8" w:rsidRDefault="007353D8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3EC002EF" w14:textId="5FEC6583" w:rsidR="007353D8" w:rsidDel="006226E2" w:rsidRDefault="007353D8" w:rsidP="00601BFB">
      <w:pPr>
        <w:spacing w:line="360" w:lineRule="auto"/>
        <w:jc w:val="both"/>
        <w:rPr>
          <w:del w:id="153" w:author="Shambavi Ganesh" w:date="2020-03-24T13:57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##Grid search over the parameter space for SVM model</w:t>
      </w:r>
    </w:p>
    <w:p w14:paraId="0AFF3007" w14:textId="77777777" w:rsidR="006226E2" w:rsidRPr="00601BFB" w:rsidRDefault="006226E2" w:rsidP="00601BFB">
      <w:pPr>
        <w:spacing w:line="360" w:lineRule="auto"/>
        <w:jc w:val="both"/>
        <w:rPr>
          <w:ins w:id="154" w:author="Shambavi Ganesh" w:date="2020-03-24T14:03:00Z"/>
          <w:rFonts w:ascii="Times New Roman" w:hAnsi="Times New Roman" w:cs="Times New Roman"/>
        </w:rPr>
      </w:pPr>
    </w:p>
    <w:p w14:paraId="3B800170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38C40765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01BFB">
        <w:rPr>
          <w:rFonts w:ascii="Times New Roman" w:hAnsi="Times New Roman" w:cs="Times New Roman"/>
        </w:rPr>
        <w:t>C_range</w:t>
      </w:r>
      <w:proofErr w:type="spellEnd"/>
      <w:r w:rsidRPr="00601BF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01BFB">
        <w:rPr>
          <w:rFonts w:ascii="Times New Roman" w:hAnsi="Times New Roman" w:cs="Times New Roman"/>
        </w:rPr>
        <w:t>np.logspace</w:t>
      </w:r>
      <w:proofErr w:type="spellEnd"/>
      <w:proofErr w:type="gramEnd"/>
      <w:r w:rsidRPr="00601BFB">
        <w:rPr>
          <w:rFonts w:ascii="Times New Roman" w:hAnsi="Times New Roman" w:cs="Times New Roman"/>
        </w:rPr>
        <w:t>(-2, 10, 13)</w:t>
      </w:r>
    </w:p>
    <w:p w14:paraId="535C8222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01BFB">
        <w:rPr>
          <w:rFonts w:ascii="Times New Roman" w:hAnsi="Times New Roman" w:cs="Times New Roman"/>
        </w:rPr>
        <w:t>gamma_range</w:t>
      </w:r>
      <w:proofErr w:type="spellEnd"/>
      <w:r w:rsidRPr="00601BF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01BFB">
        <w:rPr>
          <w:rFonts w:ascii="Times New Roman" w:hAnsi="Times New Roman" w:cs="Times New Roman"/>
        </w:rPr>
        <w:t>np.logspace</w:t>
      </w:r>
      <w:proofErr w:type="spellEnd"/>
      <w:proofErr w:type="gramEnd"/>
      <w:r w:rsidRPr="00601BFB">
        <w:rPr>
          <w:rFonts w:ascii="Times New Roman" w:hAnsi="Times New Roman" w:cs="Times New Roman"/>
        </w:rPr>
        <w:t>(-9, 3, 13)</w:t>
      </w:r>
    </w:p>
    <w:p w14:paraId="1EF94764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01BFB">
        <w:rPr>
          <w:rFonts w:ascii="Times New Roman" w:hAnsi="Times New Roman" w:cs="Times New Roman"/>
        </w:rPr>
        <w:t>param_grid</w:t>
      </w:r>
      <w:proofErr w:type="spellEnd"/>
      <w:r w:rsidRPr="00601BF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01BFB">
        <w:rPr>
          <w:rFonts w:ascii="Times New Roman" w:hAnsi="Times New Roman" w:cs="Times New Roman"/>
        </w:rPr>
        <w:t>dict</w:t>
      </w:r>
      <w:proofErr w:type="spellEnd"/>
      <w:r w:rsidRPr="00601BFB">
        <w:rPr>
          <w:rFonts w:ascii="Times New Roman" w:hAnsi="Times New Roman" w:cs="Times New Roman"/>
        </w:rPr>
        <w:t>(</w:t>
      </w:r>
      <w:proofErr w:type="gramEnd"/>
      <w:r w:rsidRPr="00601BFB">
        <w:rPr>
          <w:rFonts w:ascii="Times New Roman" w:hAnsi="Times New Roman" w:cs="Times New Roman"/>
        </w:rPr>
        <w:t>gamma=</w:t>
      </w:r>
      <w:proofErr w:type="spellStart"/>
      <w:r w:rsidRPr="00601BFB">
        <w:rPr>
          <w:rFonts w:ascii="Times New Roman" w:hAnsi="Times New Roman" w:cs="Times New Roman"/>
        </w:rPr>
        <w:t>gamma_range</w:t>
      </w:r>
      <w:proofErr w:type="spellEnd"/>
      <w:r w:rsidRPr="00601BFB">
        <w:rPr>
          <w:rFonts w:ascii="Times New Roman" w:hAnsi="Times New Roman" w:cs="Times New Roman"/>
        </w:rPr>
        <w:t>, C=</w:t>
      </w:r>
      <w:proofErr w:type="spellStart"/>
      <w:r w:rsidRPr="00601BFB">
        <w:rPr>
          <w:rFonts w:ascii="Times New Roman" w:hAnsi="Times New Roman" w:cs="Times New Roman"/>
        </w:rPr>
        <w:t>C_range</w:t>
      </w:r>
      <w:proofErr w:type="spellEnd"/>
      <w:r w:rsidRPr="00601BFB">
        <w:rPr>
          <w:rFonts w:ascii="Times New Roman" w:hAnsi="Times New Roman" w:cs="Times New Roman"/>
        </w:rPr>
        <w:t>)</w:t>
      </w:r>
    </w:p>
    <w:p w14:paraId="5C349687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cv = </w:t>
      </w:r>
      <w:proofErr w:type="spellStart"/>
      <w:proofErr w:type="gramStart"/>
      <w:r w:rsidRPr="00601BFB">
        <w:rPr>
          <w:rFonts w:ascii="Times New Roman" w:hAnsi="Times New Roman" w:cs="Times New Roman"/>
        </w:rPr>
        <w:t>StratifiedShuffleSplit</w:t>
      </w:r>
      <w:proofErr w:type="spellEnd"/>
      <w:r w:rsidRPr="00601BFB">
        <w:rPr>
          <w:rFonts w:ascii="Times New Roman" w:hAnsi="Times New Roman" w:cs="Times New Roman"/>
        </w:rPr>
        <w:t>(</w:t>
      </w:r>
      <w:proofErr w:type="spellStart"/>
      <w:proofErr w:type="gramEnd"/>
      <w:r w:rsidRPr="00601BFB">
        <w:rPr>
          <w:rFonts w:ascii="Times New Roman" w:hAnsi="Times New Roman" w:cs="Times New Roman"/>
        </w:rPr>
        <w:t>n_splits</w:t>
      </w:r>
      <w:proofErr w:type="spellEnd"/>
      <w:r w:rsidRPr="00601BFB">
        <w:rPr>
          <w:rFonts w:ascii="Times New Roman" w:hAnsi="Times New Roman" w:cs="Times New Roman"/>
        </w:rPr>
        <w:t xml:space="preserve">=5, </w:t>
      </w:r>
      <w:proofErr w:type="spellStart"/>
      <w:r w:rsidRPr="00601BFB">
        <w:rPr>
          <w:rFonts w:ascii="Times New Roman" w:hAnsi="Times New Roman" w:cs="Times New Roman"/>
        </w:rPr>
        <w:t>test_size</w:t>
      </w:r>
      <w:proofErr w:type="spellEnd"/>
      <w:r w:rsidRPr="00601BFB">
        <w:rPr>
          <w:rFonts w:ascii="Times New Roman" w:hAnsi="Times New Roman" w:cs="Times New Roman"/>
        </w:rPr>
        <w:t xml:space="preserve">=0.15, </w:t>
      </w:r>
      <w:proofErr w:type="spellStart"/>
      <w:r w:rsidRPr="00601BFB">
        <w:rPr>
          <w:rFonts w:ascii="Times New Roman" w:hAnsi="Times New Roman" w:cs="Times New Roman"/>
        </w:rPr>
        <w:t>random_state</w:t>
      </w:r>
      <w:proofErr w:type="spellEnd"/>
      <w:r w:rsidRPr="00601BFB">
        <w:rPr>
          <w:rFonts w:ascii="Times New Roman" w:hAnsi="Times New Roman" w:cs="Times New Roman"/>
        </w:rPr>
        <w:t>=42)</w:t>
      </w:r>
    </w:p>
    <w:p w14:paraId="687F92A8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grid = </w:t>
      </w:r>
      <w:proofErr w:type="spellStart"/>
      <w:proofErr w:type="gramStart"/>
      <w:r w:rsidRPr="00601BFB">
        <w:rPr>
          <w:rFonts w:ascii="Times New Roman" w:hAnsi="Times New Roman" w:cs="Times New Roman"/>
        </w:rPr>
        <w:t>GridSearchCV</w:t>
      </w:r>
      <w:proofErr w:type="spellEnd"/>
      <w:r w:rsidRPr="00601BFB">
        <w:rPr>
          <w:rFonts w:ascii="Times New Roman" w:hAnsi="Times New Roman" w:cs="Times New Roman"/>
        </w:rPr>
        <w:t>(</w:t>
      </w:r>
      <w:proofErr w:type="gramEnd"/>
      <w:r w:rsidRPr="00601BFB">
        <w:rPr>
          <w:rFonts w:ascii="Times New Roman" w:hAnsi="Times New Roman" w:cs="Times New Roman"/>
        </w:rPr>
        <w:t xml:space="preserve">SVC(), </w:t>
      </w:r>
      <w:proofErr w:type="spellStart"/>
      <w:r w:rsidRPr="00601BFB">
        <w:rPr>
          <w:rFonts w:ascii="Times New Roman" w:hAnsi="Times New Roman" w:cs="Times New Roman"/>
        </w:rPr>
        <w:t>param_grid</w:t>
      </w:r>
      <w:proofErr w:type="spellEnd"/>
      <w:r w:rsidRPr="00601BFB">
        <w:rPr>
          <w:rFonts w:ascii="Times New Roman" w:hAnsi="Times New Roman" w:cs="Times New Roman"/>
        </w:rPr>
        <w:t>=</w:t>
      </w:r>
      <w:proofErr w:type="spellStart"/>
      <w:r w:rsidRPr="00601BFB">
        <w:rPr>
          <w:rFonts w:ascii="Times New Roman" w:hAnsi="Times New Roman" w:cs="Times New Roman"/>
        </w:rPr>
        <w:t>param_grid</w:t>
      </w:r>
      <w:proofErr w:type="spellEnd"/>
      <w:r w:rsidRPr="00601BFB">
        <w:rPr>
          <w:rFonts w:ascii="Times New Roman" w:hAnsi="Times New Roman" w:cs="Times New Roman"/>
        </w:rPr>
        <w:t>, cv=cv)</w:t>
      </w:r>
    </w:p>
    <w:p w14:paraId="012A1A2A" w14:textId="77777777" w:rsidR="00601BFB" w:rsidRPr="00601BFB" w:rsidDel="006F1A66" w:rsidRDefault="00601BFB" w:rsidP="00601BFB">
      <w:pPr>
        <w:spacing w:line="360" w:lineRule="auto"/>
        <w:jc w:val="both"/>
        <w:rPr>
          <w:del w:id="155" w:author="Shambavi Ganesh" w:date="2020-03-24T13:56:00Z"/>
          <w:rFonts w:ascii="Times New Roman" w:hAnsi="Times New Roman" w:cs="Times New Roman"/>
        </w:rPr>
      </w:pPr>
      <w:proofErr w:type="spellStart"/>
      <w:proofErr w:type="gramStart"/>
      <w:r w:rsidRPr="00601BFB">
        <w:rPr>
          <w:rFonts w:ascii="Times New Roman" w:hAnsi="Times New Roman" w:cs="Times New Roman"/>
        </w:rPr>
        <w:t>grid.fit</w:t>
      </w:r>
      <w:proofErr w:type="spellEnd"/>
      <w:r w:rsidRPr="00601BFB">
        <w:rPr>
          <w:rFonts w:ascii="Times New Roman" w:hAnsi="Times New Roman" w:cs="Times New Roman"/>
        </w:rPr>
        <w:t>(</w:t>
      </w:r>
      <w:proofErr w:type="spellStart"/>
      <w:proofErr w:type="gramEnd"/>
      <w:r w:rsidRPr="00601BFB">
        <w:rPr>
          <w:rFonts w:ascii="Times New Roman" w:hAnsi="Times New Roman" w:cs="Times New Roman"/>
        </w:rPr>
        <w:t>X_train</w:t>
      </w:r>
      <w:proofErr w:type="spellEnd"/>
      <w:r w:rsidRPr="00601BFB">
        <w:rPr>
          <w:rFonts w:ascii="Times New Roman" w:hAnsi="Times New Roman" w:cs="Times New Roman"/>
        </w:rPr>
        <w:t xml:space="preserve">, </w:t>
      </w:r>
      <w:proofErr w:type="spellStart"/>
      <w:r w:rsidRPr="00601BFB">
        <w:rPr>
          <w:rFonts w:ascii="Times New Roman" w:hAnsi="Times New Roman" w:cs="Times New Roman"/>
        </w:rPr>
        <w:t>y_train</w:t>
      </w:r>
      <w:proofErr w:type="spellEnd"/>
      <w:r w:rsidRPr="00601BFB">
        <w:rPr>
          <w:rFonts w:ascii="Times New Roman" w:hAnsi="Times New Roman" w:cs="Times New Roman"/>
        </w:rPr>
        <w:t>)</w:t>
      </w:r>
    </w:p>
    <w:p w14:paraId="473A7CA6" w14:textId="77777777" w:rsidR="00601BFB" w:rsidRPr="00601BFB" w:rsidDel="006F1A66" w:rsidRDefault="00601BFB" w:rsidP="00601BFB">
      <w:pPr>
        <w:spacing w:line="360" w:lineRule="auto"/>
        <w:jc w:val="both"/>
        <w:rPr>
          <w:del w:id="156" w:author="Shambavi Ganesh" w:date="2020-03-24T13:56:00Z"/>
          <w:rFonts w:ascii="Times New Roman" w:hAnsi="Times New Roman" w:cs="Times New Roman"/>
        </w:rPr>
      </w:pPr>
    </w:p>
    <w:p w14:paraId="29CCB969" w14:textId="0D3D86C8" w:rsidR="00601BFB" w:rsidRPr="00601BFB" w:rsidDel="006F1A66" w:rsidRDefault="00601BFB" w:rsidP="00601BFB">
      <w:pPr>
        <w:spacing w:line="360" w:lineRule="auto"/>
        <w:jc w:val="both"/>
        <w:rPr>
          <w:del w:id="157" w:author="Shambavi Ganesh" w:date="2020-03-24T13:56:00Z"/>
          <w:rFonts w:ascii="Times New Roman" w:hAnsi="Times New Roman" w:cs="Times New Roman"/>
        </w:rPr>
      </w:pPr>
      <w:del w:id="158" w:author="Shambavi Ganesh" w:date="2020-03-24T13:56:00Z">
        <w:r w:rsidRPr="00601BFB" w:rsidDel="006F1A66">
          <w:rPr>
            <w:rFonts w:ascii="Times New Roman" w:hAnsi="Times New Roman" w:cs="Times New Roman"/>
          </w:rPr>
          <w:delText>print("The best parameters are %s with a score of %0.2f"</w:delText>
        </w:r>
      </w:del>
    </w:p>
    <w:p w14:paraId="2DF1AC90" w14:textId="19D541D9" w:rsidR="00601BFB" w:rsidRPr="00601BFB" w:rsidDel="006F1A66" w:rsidRDefault="00601BFB" w:rsidP="00601BFB">
      <w:pPr>
        <w:spacing w:line="360" w:lineRule="auto"/>
        <w:jc w:val="both"/>
        <w:rPr>
          <w:del w:id="159" w:author="Shambavi Ganesh" w:date="2020-03-24T13:56:00Z"/>
          <w:rFonts w:ascii="Times New Roman" w:hAnsi="Times New Roman" w:cs="Times New Roman"/>
        </w:rPr>
      </w:pPr>
      <w:del w:id="160" w:author="Shambavi Ganesh" w:date="2020-03-24T13:56:00Z">
        <w:r w:rsidRPr="00601BFB" w:rsidDel="006F1A66">
          <w:rPr>
            <w:rFonts w:ascii="Times New Roman" w:hAnsi="Times New Roman" w:cs="Times New Roman"/>
          </w:rPr>
          <w:delText xml:space="preserve">      % (grid.best_params_, grid.best_score_))</w:delText>
        </w:r>
      </w:del>
    </w:p>
    <w:p w14:paraId="2B75EBBA" w14:textId="4038B4A2" w:rsidR="00601BFB" w:rsidDel="006226E2" w:rsidRDefault="00601BFB" w:rsidP="00601BFB">
      <w:pPr>
        <w:spacing w:line="360" w:lineRule="auto"/>
        <w:jc w:val="both"/>
        <w:rPr>
          <w:del w:id="161" w:author="Shambavi Ganesh" w:date="2020-03-24T14:03:00Z"/>
          <w:rFonts w:ascii="Times New Roman" w:hAnsi="Times New Roman" w:cs="Times New Roman"/>
        </w:rPr>
      </w:pPr>
    </w:p>
    <w:p w14:paraId="3B9C76AE" w14:textId="7C81C4D4" w:rsidR="006F1A66" w:rsidRDefault="006F1A66" w:rsidP="00601BFB">
      <w:pPr>
        <w:spacing w:line="360" w:lineRule="auto"/>
        <w:jc w:val="both"/>
        <w:rPr>
          <w:ins w:id="162" w:author="Shambavi Ganesh" w:date="2020-03-24T13:57:00Z"/>
          <w:rFonts w:ascii="Times New Roman" w:hAnsi="Times New Roman" w:cs="Times New Roman"/>
        </w:rPr>
      </w:pPr>
    </w:p>
    <w:p w14:paraId="1968EE22" w14:textId="77777777" w:rsidR="006F1A66" w:rsidRPr="00601BFB" w:rsidRDefault="006F1A66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398B25B0" w14:textId="3CCEBEE6" w:rsidR="007353D8" w:rsidDel="0071679C" w:rsidRDefault="006F1A66" w:rsidP="00601BFB">
      <w:pPr>
        <w:spacing w:line="360" w:lineRule="auto"/>
        <w:jc w:val="both"/>
        <w:rPr>
          <w:del w:id="163" w:author="Shambavi Ganesh" w:date="2020-03-24T13:58:00Z"/>
          <w:rFonts w:ascii="Times New Roman" w:hAnsi="Times New Roman" w:cs="Times New Roman"/>
        </w:rPr>
      </w:pPr>
      <w:ins w:id="164" w:author="Shambavi Ganesh" w:date="2020-03-24T13:58:00Z">
        <w:r w:rsidRPr="00601BFB">
          <w:rPr>
            <w:rFonts w:ascii="Times New Roman" w:hAnsi="Times New Roman" w:cs="Times New Roman"/>
          </w:rPr>
          <w:t>## SVM Model Fit</w:t>
        </w:r>
        <w:r>
          <w:rPr>
            <w:rFonts w:ascii="Times New Roman" w:hAnsi="Times New Roman" w:cs="Times New Roman"/>
          </w:rPr>
          <w:t xml:space="preserve">, using the parameters previously obtained that are best fit for the model. </w:t>
        </w:r>
      </w:ins>
      <w:ins w:id="165" w:author="Shambavi Ganesh" w:date="2020-03-24T14:27:00Z">
        <w:r w:rsidR="0048248E">
          <w:rPr>
            <w:rFonts w:ascii="Times New Roman" w:hAnsi="Times New Roman" w:cs="Times New Roman"/>
          </w:rPr>
          <w:t>Th</w:t>
        </w:r>
      </w:ins>
      <w:ins w:id="166" w:author="Shambavi Ganesh" w:date="2020-03-24T14:29:00Z">
        <w:r w:rsidR="0048248E">
          <w:rPr>
            <w:rFonts w:ascii="Times New Roman" w:hAnsi="Times New Roman" w:cs="Times New Roman"/>
          </w:rPr>
          <w:t xml:space="preserve">e </w:t>
        </w:r>
      </w:ins>
      <w:ins w:id="167" w:author="Shambavi Ganesh" w:date="2020-03-24T14:36:00Z">
        <w:r w:rsidR="0071679C">
          <w:rPr>
            <w:rFonts w:ascii="Times New Roman" w:hAnsi="Times New Roman" w:cs="Times New Roman"/>
          </w:rPr>
          <w:t>#</w:t>
        </w:r>
      </w:ins>
      <w:ins w:id="168" w:author="Shambavi Ganesh" w:date="2020-03-24T14:29:00Z">
        <w:r w:rsidR="0048248E">
          <w:rPr>
            <w:rFonts w:ascii="Times New Roman" w:hAnsi="Times New Roman" w:cs="Times New Roman"/>
          </w:rPr>
          <w:t>best parameters can be selected from the train-test split, in order to validate the robust</w:t>
        </w:r>
      </w:ins>
      <w:ins w:id="169" w:author="Shambavi Ganesh" w:date="2020-03-24T14:30:00Z">
        <w:r w:rsidR="0048248E">
          <w:rPr>
            <w:rFonts w:ascii="Times New Roman" w:hAnsi="Times New Roman" w:cs="Times New Roman"/>
          </w:rPr>
          <w:t xml:space="preserve">ness of the </w:t>
        </w:r>
      </w:ins>
      <w:ins w:id="170" w:author="Shambavi Ganesh" w:date="2020-03-24T14:36:00Z">
        <w:r w:rsidR="0071679C">
          <w:rPr>
            <w:rFonts w:ascii="Times New Roman" w:hAnsi="Times New Roman" w:cs="Times New Roman"/>
          </w:rPr>
          <w:t>#</w:t>
        </w:r>
      </w:ins>
      <w:proofErr w:type="gramStart"/>
      <w:ins w:id="171" w:author="Shambavi Ganesh" w:date="2020-03-24T14:30:00Z">
        <w:r w:rsidR="0048248E">
          <w:rPr>
            <w:rFonts w:ascii="Times New Roman" w:hAnsi="Times New Roman" w:cs="Times New Roman"/>
          </w:rPr>
          <w:t>model, and</w:t>
        </w:r>
        <w:proofErr w:type="gramEnd"/>
        <w:r w:rsidR="0048248E">
          <w:rPr>
            <w:rFonts w:ascii="Times New Roman" w:hAnsi="Times New Roman" w:cs="Times New Roman"/>
          </w:rPr>
          <w:t xml:space="preserve"> get an unbiased estimate of the </w:t>
        </w:r>
      </w:ins>
      <w:ins w:id="172" w:author="Shambavi Ganesh" w:date="2020-03-24T14:32:00Z">
        <w:r w:rsidR="0071679C">
          <w:rPr>
            <w:rFonts w:ascii="Times New Roman" w:hAnsi="Times New Roman" w:cs="Times New Roman"/>
          </w:rPr>
          <w:t>algorithm’s</w:t>
        </w:r>
      </w:ins>
      <w:ins w:id="173" w:author="Shambavi Ganesh" w:date="2020-03-24T14:30:00Z">
        <w:r w:rsidR="0048248E">
          <w:rPr>
            <w:rFonts w:ascii="Times New Roman" w:hAnsi="Times New Roman" w:cs="Times New Roman"/>
          </w:rPr>
          <w:t xml:space="preserve"> performance on a dataset. Once </w:t>
        </w:r>
      </w:ins>
      <w:ins w:id="174" w:author="Shambavi Ganesh" w:date="2020-03-24T14:31:00Z">
        <w:r w:rsidR="0071679C">
          <w:rPr>
            <w:rFonts w:ascii="Times New Roman" w:hAnsi="Times New Roman" w:cs="Times New Roman"/>
          </w:rPr>
          <w:t xml:space="preserve">the </w:t>
        </w:r>
      </w:ins>
      <w:ins w:id="175" w:author="Shambavi Ganesh" w:date="2020-03-24T14:36:00Z">
        <w:r w:rsidR="0071679C">
          <w:rPr>
            <w:rFonts w:ascii="Times New Roman" w:hAnsi="Times New Roman" w:cs="Times New Roman"/>
          </w:rPr>
          <w:t>#</w:t>
        </w:r>
      </w:ins>
      <w:ins w:id="176" w:author="Shambavi Ganesh" w:date="2020-03-24T14:31:00Z">
        <w:r w:rsidR="0071679C">
          <w:rPr>
            <w:rFonts w:ascii="Times New Roman" w:hAnsi="Times New Roman" w:cs="Times New Roman"/>
          </w:rPr>
          <w:t xml:space="preserve">parameters are determined, the algorithm </w:t>
        </w:r>
      </w:ins>
      <w:ins w:id="177" w:author="Shambavi Ganesh" w:date="2020-03-24T14:32:00Z">
        <w:r w:rsidR="0071679C">
          <w:rPr>
            <w:rFonts w:ascii="Times New Roman" w:hAnsi="Times New Roman" w:cs="Times New Roman"/>
          </w:rPr>
          <w:t xml:space="preserve">can either be implemented on the original dataset, or </w:t>
        </w:r>
      </w:ins>
      <w:ins w:id="178" w:author="Shambavi Ganesh" w:date="2020-03-24T14:36:00Z">
        <w:r w:rsidR="0071679C">
          <w:rPr>
            <w:rFonts w:ascii="Times New Roman" w:hAnsi="Times New Roman" w:cs="Times New Roman"/>
          </w:rPr>
          <w:t>#</w:t>
        </w:r>
      </w:ins>
      <w:ins w:id="179" w:author="Shambavi Ganesh" w:date="2020-03-24T14:32:00Z">
        <w:r w:rsidR="0071679C">
          <w:rPr>
            <w:rFonts w:ascii="Times New Roman" w:hAnsi="Times New Roman" w:cs="Times New Roman"/>
          </w:rPr>
          <w:t xml:space="preserve">the test data. </w:t>
        </w:r>
      </w:ins>
      <w:del w:id="180" w:author="Shambavi Ganesh" w:date="2020-03-24T13:58:00Z">
        <w:r w:rsidR="007353D8" w:rsidRPr="00601BFB" w:rsidDel="006F1A66">
          <w:rPr>
            <w:rFonts w:ascii="Times New Roman" w:hAnsi="Times New Roman" w:cs="Times New Roman"/>
          </w:rPr>
          <w:delText># ## SVM Model Fit</w:delText>
        </w:r>
      </w:del>
    </w:p>
    <w:p w14:paraId="12B5C3A9" w14:textId="77777777" w:rsidR="0071679C" w:rsidRDefault="0071679C" w:rsidP="007353D8">
      <w:pPr>
        <w:spacing w:line="360" w:lineRule="auto"/>
        <w:jc w:val="both"/>
        <w:rPr>
          <w:ins w:id="181" w:author="Shambavi Ganesh" w:date="2020-03-24T14:32:00Z"/>
          <w:rFonts w:ascii="Times New Roman" w:hAnsi="Times New Roman" w:cs="Times New Roman"/>
        </w:rPr>
      </w:pPr>
    </w:p>
    <w:p w14:paraId="4F79DA11" w14:textId="77777777" w:rsidR="007353D8" w:rsidRDefault="007353D8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65E1091F" w14:textId="2A31B1AC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01BFB">
        <w:rPr>
          <w:rFonts w:ascii="Times New Roman" w:hAnsi="Times New Roman" w:cs="Times New Roman"/>
        </w:rPr>
        <w:t>svclassifier</w:t>
      </w:r>
      <w:proofErr w:type="spellEnd"/>
      <w:r w:rsidRPr="00601BFB">
        <w:rPr>
          <w:rFonts w:ascii="Times New Roman" w:hAnsi="Times New Roman" w:cs="Times New Roman"/>
        </w:rPr>
        <w:t xml:space="preserve"> = </w:t>
      </w:r>
      <w:proofErr w:type="gramStart"/>
      <w:r w:rsidRPr="00601BFB">
        <w:rPr>
          <w:rFonts w:ascii="Times New Roman" w:hAnsi="Times New Roman" w:cs="Times New Roman"/>
        </w:rPr>
        <w:t>SVC(</w:t>
      </w:r>
      <w:proofErr w:type="gramEnd"/>
      <w:r w:rsidRPr="00601BFB">
        <w:rPr>
          <w:rFonts w:ascii="Times New Roman" w:hAnsi="Times New Roman" w:cs="Times New Roman"/>
        </w:rPr>
        <w:t>kernel='</w:t>
      </w:r>
      <w:proofErr w:type="spellStart"/>
      <w:r w:rsidRPr="00601BFB">
        <w:rPr>
          <w:rFonts w:ascii="Times New Roman" w:hAnsi="Times New Roman" w:cs="Times New Roman"/>
        </w:rPr>
        <w:t>rbf</w:t>
      </w:r>
      <w:proofErr w:type="spellEnd"/>
      <w:r w:rsidRPr="00601BFB">
        <w:rPr>
          <w:rFonts w:ascii="Times New Roman" w:hAnsi="Times New Roman" w:cs="Times New Roman"/>
        </w:rPr>
        <w:t>',C = 10.0, gamma = 1.0)</w:t>
      </w:r>
    </w:p>
    <w:p w14:paraId="0527E034" w14:textId="2600574B" w:rsidR="00601BFB" w:rsidRDefault="00601BFB" w:rsidP="00601BFB">
      <w:pPr>
        <w:spacing w:line="360" w:lineRule="auto"/>
        <w:jc w:val="both"/>
        <w:rPr>
          <w:ins w:id="182" w:author="Shambavi Ganesh" w:date="2020-03-24T13:58:00Z"/>
          <w:rFonts w:ascii="Times New Roman" w:hAnsi="Times New Roman" w:cs="Times New Roman"/>
        </w:rPr>
      </w:pPr>
      <w:proofErr w:type="spellStart"/>
      <w:proofErr w:type="gramStart"/>
      <w:r w:rsidRPr="00601BFB">
        <w:rPr>
          <w:rFonts w:ascii="Times New Roman" w:hAnsi="Times New Roman" w:cs="Times New Roman"/>
        </w:rPr>
        <w:t>svclassifier.fit</w:t>
      </w:r>
      <w:proofErr w:type="spellEnd"/>
      <w:r w:rsidRPr="00601BFB">
        <w:rPr>
          <w:rFonts w:ascii="Times New Roman" w:hAnsi="Times New Roman" w:cs="Times New Roman"/>
        </w:rPr>
        <w:t>(</w:t>
      </w:r>
      <w:proofErr w:type="gramEnd"/>
      <w:r w:rsidRPr="00601BFB">
        <w:rPr>
          <w:rFonts w:ascii="Times New Roman" w:hAnsi="Times New Roman" w:cs="Times New Roman"/>
        </w:rPr>
        <w:t xml:space="preserve">X, y) </w:t>
      </w:r>
    </w:p>
    <w:p w14:paraId="7621AC16" w14:textId="04D3D204" w:rsidR="006F1A66" w:rsidRDefault="006F1A66" w:rsidP="00601BFB">
      <w:pPr>
        <w:spacing w:line="360" w:lineRule="auto"/>
        <w:jc w:val="both"/>
        <w:rPr>
          <w:ins w:id="183" w:author="Shambavi Ganesh" w:date="2020-03-24T13:58:00Z"/>
          <w:rFonts w:ascii="Times New Roman" w:hAnsi="Times New Roman" w:cs="Times New Roman"/>
        </w:rPr>
      </w:pPr>
    </w:p>
    <w:p w14:paraId="4D2C870B" w14:textId="488712EC" w:rsidR="006F1A66" w:rsidRPr="00601BFB" w:rsidRDefault="006F1A66" w:rsidP="00601BFB">
      <w:pPr>
        <w:spacing w:line="360" w:lineRule="auto"/>
        <w:jc w:val="both"/>
        <w:rPr>
          <w:rFonts w:ascii="Times New Roman" w:hAnsi="Times New Roman" w:cs="Times New Roman"/>
        </w:rPr>
      </w:pPr>
      <w:ins w:id="184" w:author="Shambavi Ganesh" w:date="2020-03-24T13:58:00Z">
        <w:r>
          <w:rPr>
            <w:rFonts w:ascii="Times New Roman" w:hAnsi="Times New Roman" w:cs="Times New Roman"/>
          </w:rPr>
          <w:t xml:space="preserve">#Using the SVM model created, values are predicted for the input. </w:t>
        </w:r>
      </w:ins>
    </w:p>
    <w:p w14:paraId="65D0DA9E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01BFB">
        <w:rPr>
          <w:rFonts w:ascii="Times New Roman" w:hAnsi="Times New Roman" w:cs="Times New Roman"/>
        </w:rPr>
        <w:t>y_pred</w:t>
      </w:r>
      <w:proofErr w:type="spellEnd"/>
      <w:r w:rsidRPr="00601BF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01BFB">
        <w:rPr>
          <w:rFonts w:ascii="Times New Roman" w:hAnsi="Times New Roman" w:cs="Times New Roman"/>
        </w:rPr>
        <w:t>svclassifier.predict</w:t>
      </w:r>
      <w:proofErr w:type="spellEnd"/>
      <w:proofErr w:type="gramEnd"/>
      <w:r w:rsidRPr="00601BFB">
        <w:rPr>
          <w:rFonts w:ascii="Times New Roman" w:hAnsi="Times New Roman" w:cs="Times New Roman"/>
        </w:rPr>
        <w:t xml:space="preserve">(X)  </w:t>
      </w:r>
    </w:p>
    <w:p w14:paraId="2F5FDC26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6BEF8CEE" w14:textId="77777777" w:rsidR="006F1A66" w:rsidRPr="00601BFB" w:rsidRDefault="006F1A66" w:rsidP="006F1A66">
      <w:pPr>
        <w:spacing w:line="360" w:lineRule="auto"/>
        <w:jc w:val="both"/>
        <w:rPr>
          <w:ins w:id="185" w:author="Shambavi Ganesh" w:date="2020-03-24T13:58:00Z"/>
          <w:rFonts w:ascii="Times New Roman" w:hAnsi="Times New Roman" w:cs="Times New Roman"/>
        </w:rPr>
      </w:pPr>
      <w:ins w:id="186" w:author="Shambavi Ganesh" w:date="2020-03-24T13:58:00Z">
        <w:r w:rsidRPr="00601BFB">
          <w:rPr>
            <w:rFonts w:ascii="Times New Roman" w:hAnsi="Times New Roman" w:cs="Times New Roman"/>
          </w:rPr>
          <w:t>## K-NN Model fit</w:t>
        </w:r>
        <w:r>
          <w:rPr>
            <w:rFonts w:ascii="Times New Roman" w:hAnsi="Times New Roman" w:cs="Times New Roman"/>
          </w:rPr>
          <w:t xml:space="preserve">, for different instances of the model, with number of neighbors varying from ##2 to 4. </w:t>
        </w:r>
      </w:ins>
    </w:p>
    <w:p w14:paraId="5FFE8576" w14:textId="77777777" w:rsidR="006F1A66" w:rsidRDefault="006F1A66" w:rsidP="006F1A66">
      <w:pPr>
        <w:spacing w:line="360" w:lineRule="auto"/>
        <w:jc w:val="both"/>
        <w:rPr>
          <w:ins w:id="187" w:author="Shambavi Ganesh" w:date="2020-03-24T13:58:00Z"/>
          <w:rFonts w:ascii="Times New Roman" w:hAnsi="Times New Roman" w:cs="Times New Roman"/>
        </w:rPr>
      </w:pPr>
    </w:p>
    <w:p w14:paraId="4252FB93" w14:textId="77777777" w:rsidR="006F1A66" w:rsidRDefault="006F1A66" w:rsidP="006F1A66">
      <w:pPr>
        <w:spacing w:line="360" w:lineRule="auto"/>
        <w:jc w:val="both"/>
        <w:rPr>
          <w:ins w:id="188" w:author="Shambavi Ganesh" w:date="2020-03-24T13:58:00Z"/>
          <w:rFonts w:ascii="Times New Roman" w:hAnsi="Times New Roman" w:cs="Times New Roman"/>
        </w:rPr>
      </w:pPr>
      <w:ins w:id="189" w:author="Shambavi Ganesh" w:date="2020-03-24T13:58:00Z">
        <w:r>
          <w:rPr>
            <w:rFonts w:ascii="Times New Roman" w:hAnsi="Times New Roman" w:cs="Times New Roman"/>
          </w:rPr>
          <w:t xml:space="preserve">#Please change </w:t>
        </w:r>
        <w:proofErr w:type="spellStart"/>
        <w:r>
          <w:rPr>
            <w:rFonts w:ascii="Times New Roman" w:hAnsi="Times New Roman" w:cs="Times New Roman"/>
          </w:rPr>
          <w:t>n_neighbors</w:t>
        </w:r>
        <w:proofErr w:type="spellEnd"/>
        <w:r>
          <w:rPr>
            <w:rFonts w:ascii="Times New Roman" w:hAnsi="Times New Roman" w:cs="Times New Roman"/>
          </w:rPr>
          <w:t xml:space="preserve"> using [2,3,4] values to get the desired results and graphs. </w:t>
        </w:r>
      </w:ins>
    </w:p>
    <w:p w14:paraId="494F4510" w14:textId="77777777" w:rsidR="0071679C" w:rsidRDefault="0071679C" w:rsidP="0071679C">
      <w:pPr>
        <w:spacing w:line="360" w:lineRule="auto"/>
        <w:jc w:val="both"/>
        <w:rPr>
          <w:ins w:id="190" w:author="Shambavi Ganesh" w:date="2020-03-24T14:36:00Z"/>
          <w:rFonts w:ascii="Times New Roman" w:hAnsi="Times New Roman" w:cs="Times New Roman"/>
        </w:rPr>
      </w:pPr>
      <w:ins w:id="191" w:author="Shambavi Ganesh" w:date="2020-03-24T14:36:00Z">
        <w:r>
          <w:rPr>
            <w:rFonts w:ascii="Times New Roman" w:hAnsi="Times New Roman" w:cs="Times New Roman"/>
          </w:rPr>
          <w:t>#The KNN classifier is created, using the appropriate “</w:t>
        </w:r>
        <w:proofErr w:type="spellStart"/>
        <w:r>
          <w:rPr>
            <w:rFonts w:ascii="Times New Roman" w:hAnsi="Times New Roman" w:cs="Times New Roman"/>
          </w:rPr>
          <w:t>n_neighbors</w:t>
        </w:r>
        <w:proofErr w:type="spellEnd"/>
        <w:r>
          <w:rPr>
            <w:rFonts w:ascii="Times New Roman" w:hAnsi="Times New Roman" w:cs="Times New Roman"/>
          </w:rPr>
          <w:t>” value and can be used on the #whole dataset, or the test dataset as per experimental protocol.</w:t>
        </w:r>
      </w:ins>
    </w:p>
    <w:p w14:paraId="0B8D594D" w14:textId="70BBB3D9" w:rsidR="00601BFB" w:rsidRPr="00601BFB" w:rsidDel="006F1A66" w:rsidRDefault="00601BFB" w:rsidP="00601BFB">
      <w:pPr>
        <w:spacing w:line="360" w:lineRule="auto"/>
        <w:jc w:val="both"/>
        <w:rPr>
          <w:del w:id="192" w:author="Shambavi Ganesh" w:date="2020-03-24T13:58:00Z"/>
          <w:rFonts w:ascii="Times New Roman" w:hAnsi="Times New Roman" w:cs="Times New Roman"/>
        </w:rPr>
      </w:pPr>
      <w:del w:id="193" w:author="Shambavi Ganesh" w:date="2020-03-24T13:58:00Z">
        <w:r w:rsidRPr="00601BFB" w:rsidDel="006F1A66">
          <w:rPr>
            <w:rFonts w:ascii="Times New Roman" w:hAnsi="Times New Roman" w:cs="Times New Roman"/>
          </w:rPr>
          <w:delText># ## K-NN Model fit for 2 to 4 neighbours</w:delText>
        </w:r>
      </w:del>
    </w:p>
    <w:p w14:paraId="3CA1A6F6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208F0BA7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neigh = </w:t>
      </w:r>
      <w:proofErr w:type="spellStart"/>
      <w:proofErr w:type="gramStart"/>
      <w:r w:rsidRPr="00601BFB">
        <w:rPr>
          <w:rFonts w:ascii="Times New Roman" w:hAnsi="Times New Roman" w:cs="Times New Roman"/>
        </w:rPr>
        <w:t>neighbors.KNeighborsClassifier</w:t>
      </w:r>
      <w:proofErr w:type="spellEnd"/>
      <w:proofErr w:type="gramEnd"/>
      <w:r w:rsidRPr="00601BFB">
        <w:rPr>
          <w:rFonts w:ascii="Times New Roman" w:hAnsi="Times New Roman" w:cs="Times New Roman"/>
        </w:rPr>
        <w:t>(</w:t>
      </w:r>
      <w:proofErr w:type="spellStart"/>
      <w:r w:rsidRPr="00601BFB">
        <w:rPr>
          <w:rFonts w:ascii="Times New Roman" w:hAnsi="Times New Roman" w:cs="Times New Roman"/>
        </w:rPr>
        <w:t>n_neighbors</w:t>
      </w:r>
      <w:proofErr w:type="spellEnd"/>
      <w:r w:rsidRPr="00601BFB">
        <w:rPr>
          <w:rFonts w:ascii="Times New Roman" w:hAnsi="Times New Roman" w:cs="Times New Roman"/>
        </w:rPr>
        <w:t>=4)</w:t>
      </w:r>
    </w:p>
    <w:p w14:paraId="2ABEC8CE" w14:textId="017220F2" w:rsidR="00601BFB" w:rsidRDefault="00601BFB" w:rsidP="00601BFB">
      <w:pPr>
        <w:spacing w:line="360" w:lineRule="auto"/>
        <w:jc w:val="both"/>
        <w:rPr>
          <w:ins w:id="194" w:author="Shambavi Ganesh" w:date="2020-03-24T13:59:00Z"/>
          <w:rFonts w:ascii="Times New Roman" w:hAnsi="Times New Roman" w:cs="Times New Roman"/>
        </w:rPr>
      </w:pPr>
      <w:proofErr w:type="spellStart"/>
      <w:proofErr w:type="gramStart"/>
      <w:r w:rsidRPr="00601BFB">
        <w:rPr>
          <w:rFonts w:ascii="Times New Roman" w:hAnsi="Times New Roman" w:cs="Times New Roman"/>
        </w:rPr>
        <w:t>neigh.fit</w:t>
      </w:r>
      <w:proofErr w:type="spellEnd"/>
      <w:r w:rsidRPr="00601BFB">
        <w:rPr>
          <w:rFonts w:ascii="Times New Roman" w:hAnsi="Times New Roman" w:cs="Times New Roman"/>
        </w:rPr>
        <w:t>(</w:t>
      </w:r>
      <w:proofErr w:type="gramEnd"/>
      <w:r w:rsidRPr="00601BFB">
        <w:rPr>
          <w:rFonts w:ascii="Times New Roman" w:hAnsi="Times New Roman" w:cs="Times New Roman"/>
        </w:rPr>
        <w:t>X, y)</w:t>
      </w:r>
    </w:p>
    <w:p w14:paraId="12668BDB" w14:textId="030FFCEC" w:rsidR="006F1A66" w:rsidRDefault="006F1A66" w:rsidP="00601BFB">
      <w:pPr>
        <w:spacing w:line="360" w:lineRule="auto"/>
        <w:jc w:val="both"/>
        <w:rPr>
          <w:ins w:id="195" w:author="Shambavi Ganesh" w:date="2020-03-24T13:59:00Z"/>
          <w:rFonts w:ascii="Times New Roman" w:hAnsi="Times New Roman" w:cs="Times New Roman"/>
        </w:rPr>
      </w:pPr>
    </w:p>
    <w:p w14:paraId="176696BB" w14:textId="20E0903D" w:rsidR="006F1A66" w:rsidRPr="00601BFB" w:rsidRDefault="006F1A66" w:rsidP="00601BFB">
      <w:pPr>
        <w:spacing w:line="360" w:lineRule="auto"/>
        <w:jc w:val="both"/>
        <w:rPr>
          <w:rFonts w:ascii="Times New Roman" w:hAnsi="Times New Roman" w:cs="Times New Roman"/>
        </w:rPr>
      </w:pPr>
      <w:ins w:id="196" w:author="Shambavi Ganesh" w:date="2020-03-24T14:00:00Z">
        <w:r>
          <w:rPr>
            <w:rFonts w:ascii="Times New Roman" w:hAnsi="Times New Roman" w:cs="Times New Roman"/>
          </w:rPr>
          <w:lastRenderedPageBreak/>
          <w:t xml:space="preserve">#Using the KNN model created, values are predicted for the input. </w:t>
        </w:r>
      </w:ins>
    </w:p>
    <w:p w14:paraId="742A5715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01BFB">
        <w:rPr>
          <w:rFonts w:ascii="Times New Roman" w:hAnsi="Times New Roman" w:cs="Times New Roman"/>
        </w:rPr>
        <w:t>y_pred</w:t>
      </w:r>
      <w:proofErr w:type="spellEnd"/>
      <w:r w:rsidRPr="00601BF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01BFB">
        <w:rPr>
          <w:rFonts w:ascii="Times New Roman" w:hAnsi="Times New Roman" w:cs="Times New Roman"/>
        </w:rPr>
        <w:t>neigh.predict</w:t>
      </w:r>
      <w:proofErr w:type="spellEnd"/>
      <w:proofErr w:type="gramEnd"/>
      <w:r w:rsidRPr="00601BFB">
        <w:rPr>
          <w:rFonts w:ascii="Times New Roman" w:hAnsi="Times New Roman" w:cs="Times New Roman"/>
        </w:rPr>
        <w:t>(X)</w:t>
      </w:r>
    </w:p>
    <w:p w14:paraId="175BAF13" w14:textId="620A326C" w:rsidR="00601BFB" w:rsidRDefault="00601BFB" w:rsidP="00601BFB">
      <w:pPr>
        <w:spacing w:line="360" w:lineRule="auto"/>
        <w:jc w:val="both"/>
        <w:rPr>
          <w:ins w:id="197" w:author="Shambavi Ganesh" w:date="2020-03-24T14:00:00Z"/>
          <w:rFonts w:ascii="Times New Roman" w:hAnsi="Times New Roman" w:cs="Times New Roman"/>
        </w:rPr>
      </w:pPr>
      <w:proofErr w:type="spellStart"/>
      <w:r w:rsidRPr="00601BFB">
        <w:rPr>
          <w:rFonts w:ascii="Times New Roman" w:hAnsi="Times New Roman" w:cs="Times New Roman"/>
        </w:rPr>
        <w:t>acc_test</w:t>
      </w:r>
      <w:proofErr w:type="spellEnd"/>
      <w:r w:rsidRPr="00601BFB">
        <w:rPr>
          <w:rFonts w:ascii="Times New Roman" w:hAnsi="Times New Roman" w:cs="Times New Roman"/>
        </w:rPr>
        <w:t xml:space="preserve"> = 100*</w:t>
      </w:r>
      <w:proofErr w:type="spellStart"/>
      <w:proofErr w:type="gramStart"/>
      <w:r w:rsidRPr="00601BFB">
        <w:rPr>
          <w:rFonts w:ascii="Times New Roman" w:hAnsi="Times New Roman" w:cs="Times New Roman"/>
        </w:rPr>
        <w:t>np.sum</w:t>
      </w:r>
      <w:proofErr w:type="spellEnd"/>
      <w:r w:rsidRPr="00601BFB">
        <w:rPr>
          <w:rFonts w:ascii="Times New Roman" w:hAnsi="Times New Roman" w:cs="Times New Roman"/>
        </w:rPr>
        <w:t>(</w:t>
      </w:r>
      <w:proofErr w:type="spellStart"/>
      <w:proofErr w:type="gramEnd"/>
      <w:r w:rsidRPr="00601BFB">
        <w:rPr>
          <w:rFonts w:ascii="Times New Roman" w:hAnsi="Times New Roman" w:cs="Times New Roman"/>
        </w:rPr>
        <w:t>y_pred</w:t>
      </w:r>
      <w:proofErr w:type="spellEnd"/>
      <w:r w:rsidRPr="00601BFB">
        <w:rPr>
          <w:rFonts w:ascii="Times New Roman" w:hAnsi="Times New Roman" w:cs="Times New Roman"/>
        </w:rPr>
        <w:t xml:space="preserve"> == y)/</w:t>
      </w:r>
      <w:proofErr w:type="spellStart"/>
      <w:r w:rsidRPr="00601BFB">
        <w:rPr>
          <w:rFonts w:ascii="Times New Roman" w:hAnsi="Times New Roman" w:cs="Times New Roman"/>
        </w:rPr>
        <w:t>len</w:t>
      </w:r>
      <w:proofErr w:type="spellEnd"/>
      <w:r w:rsidRPr="00601BFB">
        <w:rPr>
          <w:rFonts w:ascii="Times New Roman" w:hAnsi="Times New Roman" w:cs="Times New Roman"/>
        </w:rPr>
        <w:t>(y)</w:t>
      </w:r>
    </w:p>
    <w:p w14:paraId="3C3D5744" w14:textId="1849931D" w:rsidR="006F1A66" w:rsidRDefault="006F1A66" w:rsidP="00601BFB">
      <w:pPr>
        <w:spacing w:line="360" w:lineRule="auto"/>
        <w:jc w:val="both"/>
        <w:rPr>
          <w:ins w:id="198" w:author="Shambavi Ganesh" w:date="2020-03-24T14:00:00Z"/>
          <w:rFonts w:ascii="Times New Roman" w:hAnsi="Times New Roman" w:cs="Times New Roman"/>
        </w:rPr>
      </w:pPr>
    </w:p>
    <w:p w14:paraId="599D76FB" w14:textId="6ECBBFED" w:rsidR="006F1A66" w:rsidRPr="00601BFB" w:rsidRDefault="006F1A66" w:rsidP="00601BFB">
      <w:pPr>
        <w:spacing w:line="360" w:lineRule="auto"/>
        <w:jc w:val="both"/>
        <w:rPr>
          <w:rFonts w:ascii="Times New Roman" w:hAnsi="Times New Roman" w:cs="Times New Roman"/>
        </w:rPr>
      </w:pPr>
      <w:ins w:id="199" w:author="Shambavi Ganesh" w:date="2020-03-24T14:00:00Z">
        <w:r>
          <w:rPr>
            <w:rFonts w:ascii="Times New Roman" w:hAnsi="Times New Roman" w:cs="Times New Roman"/>
          </w:rPr>
          <w:t>#The output is printed</w:t>
        </w:r>
      </w:ins>
    </w:p>
    <w:p w14:paraId="33583BDA" w14:textId="4828DB81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01BFB">
        <w:rPr>
          <w:rFonts w:ascii="Times New Roman" w:hAnsi="Times New Roman" w:cs="Times New Roman"/>
        </w:rPr>
        <w:t>print(</w:t>
      </w:r>
      <w:proofErr w:type="spellStart"/>
      <w:proofErr w:type="gramEnd"/>
      <w:r w:rsidRPr="00601BFB">
        <w:rPr>
          <w:rFonts w:ascii="Times New Roman" w:hAnsi="Times New Roman" w:cs="Times New Roman"/>
        </w:rPr>
        <w:t>confusion_matrix</w:t>
      </w:r>
      <w:proofErr w:type="spellEnd"/>
      <w:r w:rsidRPr="00601BFB">
        <w:rPr>
          <w:rFonts w:ascii="Times New Roman" w:hAnsi="Times New Roman" w:cs="Times New Roman"/>
        </w:rPr>
        <w:t xml:space="preserve">(y, </w:t>
      </w:r>
      <w:proofErr w:type="spellStart"/>
      <w:r w:rsidRPr="00601BFB">
        <w:rPr>
          <w:rFonts w:ascii="Times New Roman" w:hAnsi="Times New Roman" w:cs="Times New Roman"/>
        </w:rPr>
        <w:t>y_pred</w:t>
      </w:r>
      <w:proofErr w:type="spellEnd"/>
      <w:r w:rsidRPr="00601BFB">
        <w:rPr>
          <w:rFonts w:ascii="Times New Roman" w:hAnsi="Times New Roman" w:cs="Times New Roman"/>
        </w:rPr>
        <w:t xml:space="preserve">))  </w:t>
      </w:r>
    </w:p>
    <w:p w14:paraId="5AFCECC4" w14:textId="6279AE1E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01BFB">
        <w:rPr>
          <w:rFonts w:ascii="Times New Roman" w:hAnsi="Times New Roman" w:cs="Times New Roman"/>
        </w:rPr>
        <w:t>print(</w:t>
      </w:r>
      <w:proofErr w:type="spellStart"/>
      <w:proofErr w:type="gramEnd"/>
      <w:r w:rsidRPr="00601BFB">
        <w:rPr>
          <w:rFonts w:ascii="Times New Roman" w:hAnsi="Times New Roman" w:cs="Times New Roman"/>
        </w:rPr>
        <w:t>classification_report</w:t>
      </w:r>
      <w:proofErr w:type="spellEnd"/>
      <w:r w:rsidRPr="00601BFB">
        <w:rPr>
          <w:rFonts w:ascii="Times New Roman" w:hAnsi="Times New Roman" w:cs="Times New Roman"/>
        </w:rPr>
        <w:t xml:space="preserve">(y, </w:t>
      </w:r>
      <w:proofErr w:type="spellStart"/>
      <w:r w:rsidRPr="00601BFB">
        <w:rPr>
          <w:rFonts w:ascii="Times New Roman" w:hAnsi="Times New Roman" w:cs="Times New Roman"/>
        </w:rPr>
        <w:t>y_pred</w:t>
      </w:r>
      <w:proofErr w:type="spellEnd"/>
      <w:r w:rsidRPr="00601BFB">
        <w:rPr>
          <w:rFonts w:ascii="Times New Roman" w:hAnsi="Times New Roman" w:cs="Times New Roman"/>
        </w:rPr>
        <w:t>))</w:t>
      </w:r>
    </w:p>
    <w:p w14:paraId="3413FB7D" w14:textId="15F1F246" w:rsid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7DE82C49" w14:textId="4C7D403A" w:rsidR="007353D8" w:rsidRDefault="007353D8" w:rsidP="00601BF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#Example Output:</w:t>
      </w:r>
    </w:p>
    <w:p w14:paraId="7C15BD6B" w14:textId="2B78AC6C" w:rsidR="007353D8" w:rsidRDefault="007909DD" w:rsidP="00601BF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7353D8">
        <w:rPr>
          <w:rFonts w:ascii="Times New Roman" w:hAnsi="Times New Roman" w:cs="Times New Roman"/>
        </w:rPr>
        <w:t xml:space="preserve">Confusion Matrix: </w:t>
      </w:r>
    </w:p>
    <w:p w14:paraId="3BB12BB0" w14:textId="77777777" w:rsidR="007353D8" w:rsidRDefault="007353D8" w:rsidP="007353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</w:t>
      </w:r>
      <w:proofErr w:type="gramStart"/>
      <w:r>
        <w:rPr>
          <w:color w:val="000000"/>
          <w:sz w:val="21"/>
          <w:szCs w:val="21"/>
        </w:rPr>
        <w:t>14  1</w:t>
      </w:r>
      <w:proofErr w:type="gramEnd"/>
      <w:r>
        <w:rPr>
          <w:color w:val="000000"/>
          <w:sz w:val="21"/>
          <w:szCs w:val="21"/>
        </w:rPr>
        <w:t xml:space="preserve">  1  0  1  0  0]</w:t>
      </w:r>
    </w:p>
    <w:p w14:paraId="16E5D7CE" w14:textId="77777777" w:rsidR="007353D8" w:rsidRDefault="007353D8" w:rsidP="007353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[ 1 </w:t>
      </w:r>
      <w:proofErr w:type="gramStart"/>
      <w:r>
        <w:rPr>
          <w:color w:val="000000"/>
          <w:sz w:val="21"/>
          <w:szCs w:val="21"/>
        </w:rPr>
        <w:t>20  0</w:t>
      </w:r>
      <w:proofErr w:type="gramEnd"/>
      <w:r>
        <w:rPr>
          <w:color w:val="000000"/>
          <w:sz w:val="21"/>
          <w:szCs w:val="21"/>
        </w:rPr>
        <w:t xml:space="preserve">  0  0  0  0]</w:t>
      </w:r>
    </w:p>
    <w:p w14:paraId="0A94BDA6" w14:textId="77777777" w:rsidR="007353D8" w:rsidRDefault="007353D8" w:rsidP="007353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2  0</w:t>
      </w:r>
      <w:proofErr w:type="gramEnd"/>
      <w:r>
        <w:rPr>
          <w:color w:val="000000"/>
          <w:sz w:val="21"/>
          <w:szCs w:val="21"/>
        </w:rPr>
        <w:t xml:space="preserve"> 12  0  0  0  0]</w:t>
      </w:r>
    </w:p>
    <w:p w14:paraId="073C4B8C" w14:textId="77777777" w:rsidR="007353D8" w:rsidRDefault="007353D8" w:rsidP="007353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0  0</w:t>
      </w:r>
      <w:proofErr w:type="gramEnd"/>
      <w:r>
        <w:rPr>
          <w:color w:val="000000"/>
          <w:sz w:val="21"/>
          <w:szCs w:val="21"/>
        </w:rPr>
        <w:t xml:space="preserve">  0 13  1  0  0]</w:t>
      </w:r>
    </w:p>
    <w:p w14:paraId="2F2ADCDA" w14:textId="77777777" w:rsidR="007353D8" w:rsidRDefault="007353D8" w:rsidP="007353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0  0</w:t>
      </w:r>
      <w:proofErr w:type="gramEnd"/>
      <w:r>
        <w:rPr>
          <w:color w:val="000000"/>
          <w:sz w:val="21"/>
          <w:szCs w:val="21"/>
        </w:rPr>
        <w:t xml:space="preserve">  0  0  8  0  2]</w:t>
      </w:r>
    </w:p>
    <w:p w14:paraId="1A676A5E" w14:textId="77777777" w:rsidR="007353D8" w:rsidRDefault="007353D8" w:rsidP="007353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0  0</w:t>
      </w:r>
      <w:proofErr w:type="gramEnd"/>
      <w:r>
        <w:rPr>
          <w:color w:val="000000"/>
          <w:sz w:val="21"/>
          <w:szCs w:val="21"/>
        </w:rPr>
        <w:t xml:space="preserve">  0  3  0  3  1]</w:t>
      </w:r>
    </w:p>
    <w:p w14:paraId="0C686374" w14:textId="77777777" w:rsidR="007353D8" w:rsidRDefault="007353D8" w:rsidP="007353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1  0</w:t>
      </w:r>
      <w:proofErr w:type="gramEnd"/>
      <w:r>
        <w:rPr>
          <w:color w:val="000000"/>
          <w:sz w:val="21"/>
          <w:szCs w:val="21"/>
        </w:rPr>
        <w:t xml:space="preserve">  0  0  1  0 14]]</w:t>
      </w:r>
    </w:p>
    <w:p w14:paraId="1DD61EB9" w14:textId="7F53D787" w:rsidR="007353D8" w:rsidRDefault="007353D8" w:rsidP="00601BFB">
      <w:pPr>
        <w:spacing w:line="360" w:lineRule="auto"/>
        <w:jc w:val="both"/>
        <w:rPr>
          <w:ins w:id="200" w:author="Shambavi Ganesh" w:date="2020-03-24T14:14:00Z"/>
          <w:rFonts w:ascii="Times New Roman" w:hAnsi="Times New Roman" w:cs="Times New Roman"/>
        </w:rPr>
      </w:pPr>
    </w:p>
    <w:p w14:paraId="4E8048C2" w14:textId="2A7417EA" w:rsidR="00F00835" w:rsidRDefault="00F00835" w:rsidP="00601BFB">
      <w:pPr>
        <w:spacing w:line="360" w:lineRule="auto"/>
        <w:jc w:val="both"/>
        <w:rPr>
          <w:ins w:id="201" w:author="Shambavi Ganesh" w:date="2020-03-24T14:15:00Z"/>
          <w:rFonts w:ascii="Times New Roman" w:hAnsi="Times New Roman" w:cs="Times New Roman"/>
        </w:rPr>
      </w:pPr>
    </w:p>
    <w:p w14:paraId="42C632E4" w14:textId="77777777" w:rsidR="00F00835" w:rsidRDefault="00F00835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37B2F3AA" w14:textId="4F7B739D" w:rsidR="007353D8" w:rsidRDefault="007909DD" w:rsidP="00601BF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#Classification matrix: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09DD" w:rsidRPr="009C63C6" w14:paraId="6A8D6A44" w14:textId="77777777" w:rsidTr="007909DD">
        <w:tc>
          <w:tcPr>
            <w:tcW w:w="9350" w:type="dxa"/>
          </w:tcPr>
          <w:p w14:paraId="188612D6" w14:textId="77777777" w:rsidR="007909DD" w:rsidRPr="009C63C6" w:rsidRDefault="007909DD" w:rsidP="006226E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9C63C6">
              <w:rPr>
                <w:color w:val="000000"/>
                <w:sz w:val="21"/>
                <w:szCs w:val="21"/>
              </w:rPr>
              <w:t xml:space="preserve">             precision    </w:t>
            </w:r>
            <w:proofErr w:type="gramStart"/>
            <w:r w:rsidRPr="009C63C6">
              <w:rPr>
                <w:color w:val="000000"/>
                <w:sz w:val="21"/>
                <w:szCs w:val="21"/>
              </w:rPr>
              <w:t>recall  f</w:t>
            </w:r>
            <w:proofErr w:type="gramEnd"/>
            <w:r w:rsidRPr="009C63C6">
              <w:rPr>
                <w:color w:val="000000"/>
                <w:sz w:val="21"/>
                <w:szCs w:val="21"/>
              </w:rPr>
              <w:t>1-score   support</w:t>
            </w:r>
          </w:p>
        </w:tc>
      </w:tr>
      <w:tr w:rsidR="007909DD" w:rsidRPr="009C63C6" w14:paraId="06576A60" w14:textId="77777777" w:rsidTr="007909DD">
        <w:tc>
          <w:tcPr>
            <w:tcW w:w="9350" w:type="dxa"/>
          </w:tcPr>
          <w:p w14:paraId="4E329A54" w14:textId="77777777" w:rsidR="007909DD" w:rsidRPr="009C63C6" w:rsidRDefault="007909DD" w:rsidP="006226E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7909DD" w:rsidRPr="009C63C6" w14:paraId="146137A1" w14:textId="77777777" w:rsidTr="007909DD">
        <w:tc>
          <w:tcPr>
            <w:tcW w:w="9350" w:type="dxa"/>
          </w:tcPr>
          <w:p w14:paraId="6298A0E4" w14:textId="77777777" w:rsidR="007909DD" w:rsidRPr="009C63C6" w:rsidRDefault="007909DD" w:rsidP="006226E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9C63C6">
              <w:rPr>
                <w:color w:val="000000"/>
                <w:sz w:val="21"/>
                <w:szCs w:val="21"/>
              </w:rPr>
              <w:t xml:space="preserve">          0       0.78      0.82      0.80        17</w:t>
            </w:r>
          </w:p>
        </w:tc>
      </w:tr>
      <w:tr w:rsidR="007909DD" w:rsidRPr="009C63C6" w14:paraId="3C583C79" w14:textId="77777777" w:rsidTr="007909DD">
        <w:tc>
          <w:tcPr>
            <w:tcW w:w="9350" w:type="dxa"/>
          </w:tcPr>
          <w:p w14:paraId="709FC512" w14:textId="77777777" w:rsidR="007909DD" w:rsidRPr="009C63C6" w:rsidRDefault="007909DD" w:rsidP="006226E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9C63C6">
              <w:rPr>
                <w:color w:val="000000"/>
                <w:sz w:val="21"/>
                <w:szCs w:val="21"/>
              </w:rPr>
              <w:t xml:space="preserve">          1       0.95      0.95      0.95        21</w:t>
            </w:r>
          </w:p>
        </w:tc>
      </w:tr>
      <w:tr w:rsidR="007909DD" w:rsidRPr="009C63C6" w14:paraId="593EA366" w14:textId="77777777" w:rsidTr="007909DD">
        <w:tc>
          <w:tcPr>
            <w:tcW w:w="9350" w:type="dxa"/>
          </w:tcPr>
          <w:p w14:paraId="2014CE64" w14:textId="77777777" w:rsidR="007909DD" w:rsidRPr="009C63C6" w:rsidRDefault="007909DD" w:rsidP="006226E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9C63C6">
              <w:rPr>
                <w:color w:val="000000"/>
                <w:sz w:val="21"/>
                <w:szCs w:val="21"/>
              </w:rPr>
              <w:t xml:space="preserve">          2       0.92      0.86      0.89        14</w:t>
            </w:r>
          </w:p>
        </w:tc>
      </w:tr>
      <w:tr w:rsidR="007909DD" w:rsidRPr="009C63C6" w14:paraId="120C146E" w14:textId="77777777" w:rsidTr="007909DD">
        <w:tc>
          <w:tcPr>
            <w:tcW w:w="9350" w:type="dxa"/>
          </w:tcPr>
          <w:p w14:paraId="530F6E6C" w14:textId="77777777" w:rsidR="007909DD" w:rsidRPr="009C63C6" w:rsidRDefault="007909DD" w:rsidP="006226E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9C63C6">
              <w:rPr>
                <w:color w:val="000000"/>
                <w:sz w:val="21"/>
                <w:szCs w:val="21"/>
              </w:rPr>
              <w:t xml:space="preserve">          3       0.81      0.93      0.87        14</w:t>
            </w:r>
          </w:p>
        </w:tc>
      </w:tr>
      <w:tr w:rsidR="007909DD" w:rsidRPr="009C63C6" w14:paraId="4F21BCA1" w14:textId="77777777" w:rsidTr="007909DD">
        <w:tc>
          <w:tcPr>
            <w:tcW w:w="9350" w:type="dxa"/>
          </w:tcPr>
          <w:p w14:paraId="747888B7" w14:textId="77777777" w:rsidR="007909DD" w:rsidRPr="009C63C6" w:rsidRDefault="007909DD" w:rsidP="006226E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9C63C6">
              <w:rPr>
                <w:color w:val="000000"/>
                <w:sz w:val="21"/>
                <w:szCs w:val="21"/>
              </w:rPr>
              <w:t xml:space="preserve">          4       0.73      0.80      0.76        10</w:t>
            </w:r>
          </w:p>
        </w:tc>
      </w:tr>
      <w:tr w:rsidR="007909DD" w:rsidRPr="009C63C6" w14:paraId="44B5B61D" w14:textId="77777777" w:rsidTr="007909DD">
        <w:tc>
          <w:tcPr>
            <w:tcW w:w="9350" w:type="dxa"/>
          </w:tcPr>
          <w:p w14:paraId="5C4E58E8" w14:textId="77777777" w:rsidR="007909DD" w:rsidRPr="009C63C6" w:rsidRDefault="007909DD" w:rsidP="006226E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9C63C6">
              <w:rPr>
                <w:color w:val="000000"/>
                <w:sz w:val="21"/>
                <w:szCs w:val="21"/>
              </w:rPr>
              <w:t xml:space="preserve">          5       1.00      0.43      0.60         7</w:t>
            </w:r>
          </w:p>
        </w:tc>
      </w:tr>
      <w:tr w:rsidR="007909DD" w:rsidRPr="009C63C6" w14:paraId="63CFED86" w14:textId="77777777" w:rsidTr="007909DD">
        <w:tc>
          <w:tcPr>
            <w:tcW w:w="9350" w:type="dxa"/>
          </w:tcPr>
          <w:p w14:paraId="0A185DB7" w14:textId="77777777" w:rsidR="007909DD" w:rsidRPr="009C63C6" w:rsidRDefault="007909DD" w:rsidP="006226E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9C63C6">
              <w:rPr>
                <w:color w:val="000000"/>
                <w:sz w:val="21"/>
                <w:szCs w:val="21"/>
              </w:rPr>
              <w:t xml:space="preserve">          6       0.82      0.88      0.85        16</w:t>
            </w:r>
          </w:p>
        </w:tc>
      </w:tr>
      <w:tr w:rsidR="007909DD" w:rsidRPr="009C63C6" w14:paraId="11A19192" w14:textId="77777777" w:rsidTr="007909DD">
        <w:tc>
          <w:tcPr>
            <w:tcW w:w="9350" w:type="dxa"/>
          </w:tcPr>
          <w:p w14:paraId="3AD828CA" w14:textId="77777777" w:rsidR="007909DD" w:rsidRPr="009C63C6" w:rsidRDefault="007909DD" w:rsidP="006226E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7909DD" w:rsidRPr="009C63C6" w14:paraId="693F6339" w14:textId="77777777" w:rsidTr="007909DD">
        <w:tc>
          <w:tcPr>
            <w:tcW w:w="9350" w:type="dxa"/>
          </w:tcPr>
          <w:p w14:paraId="7E5A4CC0" w14:textId="77777777" w:rsidR="007909DD" w:rsidRPr="009C63C6" w:rsidRDefault="007909DD" w:rsidP="006226E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9C63C6">
              <w:rPr>
                <w:color w:val="000000"/>
                <w:sz w:val="21"/>
                <w:szCs w:val="21"/>
              </w:rPr>
              <w:t>avg / total       0.86      0.85      0.84        99</w:t>
            </w:r>
          </w:p>
        </w:tc>
      </w:tr>
    </w:tbl>
    <w:p w14:paraId="11C606E9" w14:textId="77777777" w:rsidR="007909DD" w:rsidRPr="00601BFB" w:rsidRDefault="007909DD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7DA3AD8B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7BB5D0EB" w14:textId="18A718CB" w:rsidR="00A458DF" w:rsidRDefault="00A458DF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E953E7">
        <w:rPr>
          <w:rFonts w:ascii="Times New Roman" w:hAnsi="Times New Roman" w:cs="Times New Roman"/>
          <w:b/>
          <w:bCs/>
        </w:rPr>
        <w:t xml:space="preserve">Part </w:t>
      </w:r>
      <w:r>
        <w:rPr>
          <w:rFonts w:ascii="Times New Roman" w:hAnsi="Times New Roman" w:cs="Times New Roman"/>
          <w:b/>
          <w:bCs/>
        </w:rPr>
        <w:t>3</w:t>
      </w:r>
      <w:r w:rsidRPr="00E953E7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Plotting</w:t>
      </w:r>
      <w:r w:rsidRPr="00E953E7">
        <w:rPr>
          <w:rFonts w:ascii="Times New Roman" w:hAnsi="Times New Roman" w:cs="Times New Roman"/>
          <w:b/>
          <w:bCs/>
        </w:rPr>
        <w:t xml:space="preserve"> of Data</w:t>
      </w:r>
    </w:p>
    <w:p w14:paraId="0B45A41C" w14:textId="3E3E6BAE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# ## Defining plotting functions </w:t>
      </w:r>
    </w:p>
    <w:p w14:paraId="67DAC3CE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4E969B10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def </w:t>
      </w:r>
      <w:proofErr w:type="spellStart"/>
      <w:r w:rsidRPr="00601BFB">
        <w:rPr>
          <w:rFonts w:ascii="Times New Roman" w:hAnsi="Times New Roman" w:cs="Times New Roman"/>
        </w:rPr>
        <w:t>make_</w:t>
      </w:r>
      <w:proofErr w:type="gramStart"/>
      <w:r w:rsidRPr="00601BFB">
        <w:rPr>
          <w:rFonts w:ascii="Times New Roman" w:hAnsi="Times New Roman" w:cs="Times New Roman"/>
        </w:rPr>
        <w:t>meshgrid</w:t>
      </w:r>
      <w:proofErr w:type="spellEnd"/>
      <w:r w:rsidRPr="00601BFB">
        <w:rPr>
          <w:rFonts w:ascii="Times New Roman" w:hAnsi="Times New Roman" w:cs="Times New Roman"/>
        </w:rPr>
        <w:t>(</w:t>
      </w:r>
      <w:proofErr w:type="gramEnd"/>
      <w:r w:rsidRPr="00601BFB">
        <w:rPr>
          <w:rFonts w:ascii="Times New Roman" w:hAnsi="Times New Roman" w:cs="Times New Roman"/>
        </w:rPr>
        <w:t>x, y, h=.02):</w:t>
      </w:r>
    </w:p>
    <w:p w14:paraId="02C79DDE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    </w:t>
      </w:r>
      <w:proofErr w:type="spellStart"/>
      <w:r w:rsidRPr="00601BFB">
        <w:rPr>
          <w:rFonts w:ascii="Times New Roman" w:hAnsi="Times New Roman" w:cs="Times New Roman"/>
        </w:rPr>
        <w:t>x_min</w:t>
      </w:r>
      <w:proofErr w:type="spellEnd"/>
      <w:r w:rsidRPr="00601BFB">
        <w:rPr>
          <w:rFonts w:ascii="Times New Roman" w:hAnsi="Times New Roman" w:cs="Times New Roman"/>
        </w:rPr>
        <w:t xml:space="preserve">, </w:t>
      </w:r>
      <w:proofErr w:type="spellStart"/>
      <w:r w:rsidRPr="00601BFB">
        <w:rPr>
          <w:rFonts w:ascii="Times New Roman" w:hAnsi="Times New Roman" w:cs="Times New Roman"/>
        </w:rPr>
        <w:t>x_max</w:t>
      </w:r>
      <w:proofErr w:type="spellEnd"/>
      <w:r w:rsidRPr="00601BF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01BFB">
        <w:rPr>
          <w:rFonts w:ascii="Times New Roman" w:hAnsi="Times New Roman" w:cs="Times New Roman"/>
        </w:rPr>
        <w:t>x.min</w:t>
      </w:r>
      <w:proofErr w:type="spellEnd"/>
      <w:r w:rsidRPr="00601BFB">
        <w:rPr>
          <w:rFonts w:ascii="Times New Roman" w:hAnsi="Times New Roman" w:cs="Times New Roman"/>
        </w:rPr>
        <w:t>(</w:t>
      </w:r>
      <w:proofErr w:type="gramEnd"/>
      <w:r w:rsidRPr="00601BFB">
        <w:rPr>
          <w:rFonts w:ascii="Times New Roman" w:hAnsi="Times New Roman" w:cs="Times New Roman"/>
        </w:rPr>
        <w:t xml:space="preserve">) - 1, </w:t>
      </w:r>
      <w:proofErr w:type="spellStart"/>
      <w:r w:rsidRPr="00601BFB">
        <w:rPr>
          <w:rFonts w:ascii="Times New Roman" w:hAnsi="Times New Roman" w:cs="Times New Roman"/>
        </w:rPr>
        <w:t>x.max</w:t>
      </w:r>
      <w:proofErr w:type="spellEnd"/>
      <w:r w:rsidRPr="00601BFB">
        <w:rPr>
          <w:rFonts w:ascii="Times New Roman" w:hAnsi="Times New Roman" w:cs="Times New Roman"/>
        </w:rPr>
        <w:t>() + 1</w:t>
      </w:r>
    </w:p>
    <w:p w14:paraId="3EFFF416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601BFB">
        <w:rPr>
          <w:rFonts w:ascii="Times New Roman" w:hAnsi="Times New Roman" w:cs="Times New Roman"/>
        </w:rPr>
        <w:t>y_min</w:t>
      </w:r>
      <w:proofErr w:type="spellEnd"/>
      <w:r w:rsidRPr="00601BFB">
        <w:rPr>
          <w:rFonts w:ascii="Times New Roman" w:hAnsi="Times New Roman" w:cs="Times New Roman"/>
        </w:rPr>
        <w:t xml:space="preserve">, </w:t>
      </w:r>
      <w:proofErr w:type="spellStart"/>
      <w:r w:rsidRPr="00601BFB">
        <w:rPr>
          <w:rFonts w:ascii="Times New Roman" w:hAnsi="Times New Roman" w:cs="Times New Roman"/>
        </w:rPr>
        <w:t>y_max</w:t>
      </w:r>
      <w:proofErr w:type="spellEnd"/>
      <w:r w:rsidRPr="00601BF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01BFB">
        <w:rPr>
          <w:rFonts w:ascii="Times New Roman" w:hAnsi="Times New Roman" w:cs="Times New Roman"/>
        </w:rPr>
        <w:t>y.min</w:t>
      </w:r>
      <w:proofErr w:type="spellEnd"/>
      <w:r w:rsidRPr="00601BFB">
        <w:rPr>
          <w:rFonts w:ascii="Times New Roman" w:hAnsi="Times New Roman" w:cs="Times New Roman"/>
        </w:rPr>
        <w:t>(</w:t>
      </w:r>
      <w:proofErr w:type="gramEnd"/>
      <w:r w:rsidRPr="00601BFB">
        <w:rPr>
          <w:rFonts w:ascii="Times New Roman" w:hAnsi="Times New Roman" w:cs="Times New Roman"/>
        </w:rPr>
        <w:t xml:space="preserve">) - 1, </w:t>
      </w:r>
      <w:proofErr w:type="spellStart"/>
      <w:r w:rsidRPr="00601BFB">
        <w:rPr>
          <w:rFonts w:ascii="Times New Roman" w:hAnsi="Times New Roman" w:cs="Times New Roman"/>
        </w:rPr>
        <w:t>y.max</w:t>
      </w:r>
      <w:proofErr w:type="spellEnd"/>
      <w:r w:rsidRPr="00601BFB">
        <w:rPr>
          <w:rFonts w:ascii="Times New Roman" w:hAnsi="Times New Roman" w:cs="Times New Roman"/>
        </w:rPr>
        <w:t>() + 1</w:t>
      </w:r>
    </w:p>
    <w:p w14:paraId="7C43D0CC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    xx, </w:t>
      </w:r>
      <w:proofErr w:type="spellStart"/>
      <w:r w:rsidRPr="00601BFB">
        <w:rPr>
          <w:rFonts w:ascii="Times New Roman" w:hAnsi="Times New Roman" w:cs="Times New Roman"/>
        </w:rPr>
        <w:t>yy</w:t>
      </w:r>
      <w:proofErr w:type="spellEnd"/>
      <w:r w:rsidRPr="00601BF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01BFB">
        <w:rPr>
          <w:rFonts w:ascii="Times New Roman" w:hAnsi="Times New Roman" w:cs="Times New Roman"/>
        </w:rPr>
        <w:t>np.meshgrid</w:t>
      </w:r>
      <w:proofErr w:type="spellEnd"/>
      <w:proofErr w:type="gramEnd"/>
      <w:r w:rsidRPr="00601BFB">
        <w:rPr>
          <w:rFonts w:ascii="Times New Roman" w:hAnsi="Times New Roman" w:cs="Times New Roman"/>
        </w:rPr>
        <w:t>(</w:t>
      </w:r>
      <w:proofErr w:type="spellStart"/>
      <w:r w:rsidRPr="00601BFB">
        <w:rPr>
          <w:rFonts w:ascii="Times New Roman" w:hAnsi="Times New Roman" w:cs="Times New Roman"/>
        </w:rPr>
        <w:t>np.arange</w:t>
      </w:r>
      <w:proofErr w:type="spellEnd"/>
      <w:r w:rsidRPr="00601BFB">
        <w:rPr>
          <w:rFonts w:ascii="Times New Roman" w:hAnsi="Times New Roman" w:cs="Times New Roman"/>
        </w:rPr>
        <w:t>(</w:t>
      </w:r>
      <w:proofErr w:type="spellStart"/>
      <w:r w:rsidRPr="00601BFB">
        <w:rPr>
          <w:rFonts w:ascii="Times New Roman" w:hAnsi="Times New Roman" w:cs="Times New Roman"/>
        </w:rPr>
        <w:t>x_min</w:t>
      </w:r>
      <w:proofErr w:type="spellEnd"/>
      <w:r w:rsidRPr="00601BFB">
        <w:rPr>
          <w:rFonts w:ascii="Times New Roman" w:hAnsi="Times New Roman" w:cs="Times New Roman"/>
        </w:rPr>
        <w:t xml:space="preserve">, </w:t>
      </w:r>
      <w:proofErr w:type="spellStart"/>
      <w:r w:rsidRPr="00601BFB">
        <w:rPr>
          <w:rFonts w:ascii="Times New Roman" w:hAnsi="Times New Roman" w:cs="Times New Roman"/>
        </w:rPr>
        <w:t>x_max</w:t>
      </w:r>
      <w:proofErr w:type="spellEnd"/>
      <w:r w:rsidRPr="00601BFB">
        <w:rPr>
          <w:rFonts w:ascii="Times New Roman" w:hAnsi="Times New Roman" w:cs="Times New Roman"/>
        </w:rPr>
        <w:t xml:space="preserve">, h), </w:t>
      </w:r>
      <w:proofErr w:type="spellStart"/>
      <w:r w:rsidRPr="00601BFB">
        <w:rPr>
          <w:rFonts w:ascii="Times New Roman" w:hAnsi="Times New Roman" w:cs="Times New Roman"/>
        </w:rPr>
        <w:t>np.arange</w:t>
      </w:r>
      <w:proofErr w:type="spellEnd"/>
      <w:r w:rsidRPr="00601BFB">
        <w:rPr>
          <w:rFonts w:ascii="Times New Roman" w:hAnsi="Times New Roman" w:cs="Times New Roman"/>
        </w:rPr>
        <w:t>(</w:t>
      </w:r>
      <w:proofErr w:type="spellStart"/>
      <w:r w:rsidRPr="00601BFB">
        <w:rPr>
          <w:rFonts w:ascii="Times New Roman" w:hAnsi="Times New Roman" w:cs="Times New Roman"/>
        </w:rPr>
        <w:t>y_min</w:t>
      </w:r>
      <w:proofErr w:type="spellEnd"/>
      <w:r w:rsidRPr="00601BFB">
        <w:rPr>
          <w:rFonts w:ascii="Times New Roman" w:hAnsi="Times New Roman" w:cs="Times New Roman"/>
        </w:rPr>
        <w:t xml:space="preserve">, </w:t>
      </w:r>
      <w:proofErr w:type="spellStart"/>
      <w:r w:rsidRPr="00601BFB">
        <w:rPr>
          <w:rFonts w:ascii="Times New Roman" w:hAnsi="Times New Roman" w:cs="Times New Roman"/>
        </w:rPr>
        <w:t>y_max</w:t>
      </w:r>
      <w:proofErr w:type="spellEnd"/>
      <w:r w:rsidRPr="00601BFB">
        <w:rPr>
          <w:rFonts w:ascii="Times New Roman" w:hAnsi="Times New Roman" w:cs="Times New Roman"/>
        </w:rPr>
        <w:t>, h))</w:t>
      </w:r>
    </w:p>
    <w:p w14:paraId="50AE2D07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    return xx, </w:t>
      </w:r>
      <w:proofErr w:type="spellStart"/>
      <w:r w:rsidRPr="00601BFB">
        <w:rPr>
          <w:rFonts w:ascii="Times New Roman" w:hAnsi="Times New Roman" w:cs="Times New Roman"/>
        </w:rPr>
        <w:t>yy</w:t>
      </w:r>
      <w:proofErr w:type="spellEnd"/>
    </w:p>
    <w:p w14:paraId="45023664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00ED73CC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def </w:t>
      </w:r>
      <w:proofErr w:type="spellStart"/>
      <w:r w:rsidRPr="00601BFB">
        <w:rPr>
          <w:rFonts w:ascii="Times New Roman" w:hAnsi="Times New Roman" w:cs="Times New Roman"/>
        </w:rPr>
        <w:t>plot_</w:t>
      </w:r>
      <w:proofErr w:type="gramStart"/>
      <w:r w:rsidRPr="00601BFB">
        <w:rPr>
          <w:rFonts w:ascii="Times New Roman" w:hAnsi="Times New Roman" w:cs="Times New Roman"/>
        </w:rPr>
        <w:t>contours</w:t>
      </w:r>
      <w:proofErr w:type="spellEnd"/>
      <w:r w:rsidRPr="00601BFB">
        <w:rPr>
          <w:rFonts w:ascii="Times New Roman" w:hAnsi="Times New Roman" w:cs="Times New Roman"/>
        </w:rPr>
        <w:t>(</w:t>
      </w:r>
      <w:proofErr w:type="gramEnd"/>
      <w:r w:rsidRPr="00601BFB">
        <w:rPr>
          <w:rFonts w:ascii="Times New Roman" w:hAnsi="Times New Roman" w:cs="Times New Roman"/>
        </w:rPr>
        <w:t xml:space="preserve">ax, </w:t>
      </w:r>
      <w:proofErr w:type="spellStart"/>
      <w:r w:rsidRPr="00601BFB">
        <w:rPr>
          <w:rFonts w:ascii="Times New Roman" w:hAnsi="Times New Roman" w:cs="Times New Roman"/>
        </w:rPr>
        <w:t>clf</w:t>
      </w:r>
      <w:proofErr w:type="spellEnd"/>
      <w:r w:rsidRPr="00601BFB">
        <w:rPr>
          <w:rFonts w:ascii="Times New Roman" w:hAnsi="Times New Roman" w:cs="Times New Roman"/>
        </w:rPr>
        <w:t xml:space="preserve">, xx, </w:t>
      </w:r>
      <w:proofErr w:type="spellStart"/>
      <w:r w:rsidRPr="00601BFB">
        <w:rPr>
          <w:rFonts w:ascii="Times New Roman" w:hAnsi="Times New Roman" w:cs="Times New Roman"/>
        </w:rPr>
        <w:t>yy</w:t>
      </w:r>
      <w:proofErr w:type="spellEnd"/>
      <w:r w:rsidRPr="00601BFB">
        <w:rPr>
          <w:rFonts w:ascii="Times New Roman" w:hAnsi="Times New Roman" w:cs="Times New Roman"/>
        </w:rPr>
        <w:t>, **params):</w:t>
      </w:r>
    </w:p>
    <w:p w14:paraId="308007F1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    Z = </w:t>
      </w:r>
      <w:proofErr w:type="spellStart"/>
      <w:proofErr w:type="gramStart"/>
      <w:r w:rsidRPr="00601BFB">
        <w:rPr>
          <w:rFonts w:ascii="Times New Roman" w:hAnsi="Times New Roman" w:cs="Times New Roman"/>
        </w:rPr>
        <w:t>clf.predict</w:t>
      </w:r>
      <w:proofErr w:type="spellEnd"/>
      <w:proofErr w:type="gramEnd"/>
      <w:r w:rsidRPr="00601BFB">
        <w:rPr>
          <w:rFonts w:ascii="Times New Roman" w:hAnsi="Times New Roman" w:cs="Times New Roman"/>
        </w:rPr>
        <w:t>(</w:t>
      </w:r>
      <w:proofErr w:type="spellStart"/>
      <w:r w:rsidRPr="00601BFB">
        <w:rPr>
          <w:rFonts w:ascii="Times New Roman" w:hAnsi="Times New Roman" w:cs="Times New Roman"/>
        </w:rPr>
        <w:t>np.c</w:t>
      </w:r>
      <w:proofErr w:type="spellEnd"/>
      <w:r w:rsidRPr="00601BFB">
        <w:rPr>
          <w:rFonts w:ascii="Times New Roman" w:hAnsi="Times New Roman" w:cs="Times New Roman"/>
        </w:rPr>
        <w:t>_[</w:t>
      </w:r>
      <w:proofErr w:type="spellStart"/>
      <w:r w:rsidRPr="00601BFB">
        <w:rPr>
          <w:rFonts w:ascii="Times New Roman" w:hAnsi="Times New Roman" w:cs="Times New Roman"/>
        </w:rPr>
        <w:t>xx.ravel</w:t>
      </w:r>
      <w:proofErr w:type="spellEnd"/>
      <w:r w:rsidRPr="00601BFB">
        <w:rPr>
          <w:rFonts w:ascii="Times New Roman" w:hAnsi="Times New Roman" w:cs="Times New Roman"/>
        </w:rPr>
        <w:t xml:space="preserve">(), </w:t>
      </w:r>
      <w:proofErr w:type="spellStart"/>
      <w:r w:rsidRPr="00601BFB">
        <w:rPr>
          <w:rFonts w:ascii="Times New Roman" w:hAnsi="Times New Roman" w:cs="Times New Roman"/>
        </w:rPr>
        <w:t>yy.ravel</w:t>
      </w:r>
      <w:proofErr w:type="spellEnd"/>
      <w:r w:rsidRPr="00601BFB">
        <w:rPr>
          <w:rFonts w:ascii="Times New Roman" w:hAnsi="Times New Roman" w:cs="Times New Roman"/>
        </w:rPr>
        <w:t>()])</w:t>
      </w:r>
    </w:p>
    <w:p w14:paraId="3ABD702F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    Z = </w:t>
      </w:r>
      <w:proofErr w:type="spellStart"/>
      <w:proofErr w:type="gramStart"/>
      <w:r w:rsidRPr="00601BFB">
        <w:rPr>
          <w:rFonts w:ascii="Times New Roman" w:hAnsi="Times New Roman" w:cs="Times New Roman"/>
        </w:rPr>
        <w:t>Z.reshape</w:t>
      </w:r>
      <w:proofErr w:type="spellEnd"/>
      <w:proofErr w:type="gramEnd"/>
      <w:r w:rsidRPr="00601BFB">
        <w:rPr>
          <w:rFonts w:ascii="Times New Roman" w:hAnsi="Times New Roman" w:cs="Times New Roman"/>
        </w:rPr>
        <w:t>(</w:t>
      </w:r>
      <w:proofErr w:type="spellStart"/>
      <w:r w:rsidRPr="00601BFB">
        <w:rPr>
          <w:rFonts w:ascii="Times New Roman" w:hAnsi="Times New Roman" w:cs="Times New Roman"/>
        </w:rPr>
        <w:t>xx.shape</w:t>
      </w:r>
      <w:proofErr w:type="spellEnd"/>
      <w:r w:rsidRPr="00601BFB">
        <w:rPr>
          <w:rFonts w:ascii="Times New Roman" w:hAnsi="Times New Roman" w:cs="Times New Roman"/>
        </w:rPr>
        <w:t>)</w:t>
      </w:r>
    </w:p>
    <w:p w14:paraId="108592EE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    out = </w:t>
      </w:r>
      <w:proofErr w:type="spellStart"/>
      <w:proofErr w:type="gramStart"/>
      <w:r w:rsidRPr="00601BFB">
        <w:rPr>
          <w:rFonts w:ascii="Times New Roman" w:hAnsi="Times New Roman" w:cs="Times New Roman"/>
        </w:rPr>
        <w:t>ax.contourf</w:t>
      </w:r>
      <w:proofErr w:type="spellEnd"/>
      <w:proofErr w:type="gramEnd"/>
      <w:r w:rsidRPr="00601BFB">
        <w:rPr>
          <w:rFonts w:ascii="Times New Roman" w:hAnsi="Times New Roman" w:cs="Times New Roman"/>
        </w:rPr>
        <w:t xml:space="preserve">(xx, </w:t>
      </w:r>
      <w:proofErr w:type="spellStart"/>
      <w:r w:rsidRPr="00601BFB">
        <w:rPr>
          <w:rFonts w:ascii="Times New Roman" w:hAnsi="Times New Roman" w:cs="Times New Roman"/>
        </w:rPr>
        <w:t>yy</w:t>
      </w:r>
      <w:proofErr w:type="spellEnd"/>
      <w:r w:rsidRPr="00601BFB">
        <w:rPr>
          <w:rFonts w:ascii="Times New Roman" w:hAnsi="Times New Roman" w:cs="Times New Roman"/>
        </w:rPr>
        <w:t>, Z, **params)</w:t>
      </w:r>
    </w:p>
    <w:p w14:paraId="09326BEB" w14:textId="7C8E59F1" w:rsidR="007909DD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    return out</w:t>
      </w:r>
    </w:p>
    <w:p w14:paraId="59BADBD1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708FC46E" w14:textId="7C1D6603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## Plotting of data</w:t>
      </w:r>
    </w:p>
    <w:p w14:paraId="39A39535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539FD397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# data to plot</w:t>
      </w:r>
    </w:p>
    <w:p w14:paraId="358530AE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print(type(X))</w:t>
      </w:r>
    </w:p>
    <w:p w14:paraId="51A96178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601BFB">
        <w:rPr>
          <w:rFonts w:ascii="Times New Roman" w:hAnsi="Times New Roman" w:cs="Times New Roman"/>
        </w:rPr>
        <w:t>np.array</w:t>
      </w:r>
      <w:proofErr w:type="spellEnd"/>
      <w:proofErr w:type="gramEnd"/>
      <w:r w:rsidRPr="00601BFB">
        <w:rPr>
          <w:rFonts w:ascii="Times New Roman" w:hAnsi="Times New Roman" w:cs="Times New Roman"/>
        </w:rPr>
        <w:t>(X)</w:t>
      </w:r>
    </w:p>
    <w:p w14:paraId="6A0D25C3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X0 = X</w:t>
      </w:r>
      <w:proofErr w:type="gramStart"/>
      <w:r w:rsidRPr="00601BFB">
        <w:rPr>
          <w:rFonts w:ascii="Times New Roman" w:hAnsi="Times New Roman" w:cs="Times New Roman"/>
        </w:rPr>
        <w:t>[:,</w:t>
      </w:r>
      <w:proofErr w:type="gramEnd"/>
      <w:r w:rsidRPr="00601BFB">
        <w:rPr>
          <w:rFonts w:ascii="Times New Roman" w:hAnsi="Times New Roman" w:cs="Times New Roman"/>
        </w:rPr>
        <w:t xml:space="preserve"> 0]</w:t>
      </w:r>
    </w:p>
    <w:p w14:paraId="156E9CA2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01BFB">
        <w:rPr>
          <w:rFonts w:ascii="Times New Roman" w:hAnsi="Times New Roman" w:cs="Times New Roman"/>
        </w:rPr>
        <w:t>n_groups</w:t>
      </w:r>
      <w:proofErr w:type="spellEnd"/>
      <w:r w:rsidRPr="00601BFB">
        <w:rPr>
          <w:rFonts w:ascii="Times New Roman" w:hAnsi="Times New Roman" w:cs="Times New Roman"/>
        </w:rPr>
        <w:t xml:space="preserve"> = 7</w:t>
      </w:r>
    </w:p>
    <w:p w14:paraId="63F61174" w14:textId="35748D1D" w:rsidR="007909DD" w:rsidRPr="00601BFB" w:rsidRDefault="007909DD" w:rsidP="007909D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#manual refers to ground truth number of tags in each class </w:t>
      </w:r>
    </w:p>
    <w:p w14:paraId="0E193B86" w14:textId="77777777" w:rsidR="007909DD" w:rsidRDefault="007909DD" w:rsidP="007909DD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manual = (17,21,14,14,10,7,16)</w:t>
      </w:r>
    </w:p>
    <w:p w14:paraId="4A08FBD3" w14:textId="77777777" w:rsidR="007909DD" w:rsidRDefault="007909DD" w:rsidP="007909DD">
      <w:pPr>
        <w:spacing w:line="360" w:lineRule="auto"/>
        <w:jc w:val="both"/>
        <w:rPr>
          <w:rFonts w:ascii="Times New Roman" w:hAnsi="Times New Roman" w:cs="Times New Roman"/>
        </w:rPr>
      </w:pPr>
    </w:p>
    <w:p w14:paraId="55B1BC2C" w14:textId="77777777" w:rsidR="007909DD" w:rsidRDefault="007909DD" w:rsidP="007909D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One of the following variables can be chosen depending on which algorithm has to be used. </w:t>
      </w:r>
    </w:p>
    <w:p w14:paraId="1E8CBAC1" w14:textId="77777777" w:rsidR="007909DD" w:rsidRPr="00601BFB" w:rsidRDefault="007909DD" w:rsidP="007909D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#This variables are updated after the above code has been run for SVM and </w:t>
      </w:r>
      <w:proofErr w:type="gramStart"/>
      <w:r>
        <w:rPr>
          <w:rFonts w:ascii="Times New Roman" w:hAnsi="Times New Roman" w:cs="Times New Roman"/>
        </w:rPr>
        <w:t>KNN(</w:t>
      </w:r>
      <w:proofErr w:type="gramEnd"/>
      <w:r>
        <w:rPr>
          <w:rFonts w:ascii="Times New Roman" w:hAnsi="Times New Roman" w:cs="Times New Roman"/>
        </w:rPr>
        <w:t xml:space="preserve">2-4 </w:t>
      </w:r>
      <w:proofErr w:type="spellStart"/>
      <w:r>
        <w:rPr>
          <w:rFonts w:ascii="Times New Roman" w:hAnsi="Times New Roman" w:cs="Times New Roman"/>
        </w:rPr>
        <w:t>neighbours</w:t>
      </w:r>
      <w:proofErr w:type="spellEnd"/>
      <w:r>
        <w:rPr>
          <w:rFonts w:ascii="Times New Roman" w:hAnsi="Times New Roman" w:cs="Times New Roman"/>
        </w:rPr>
        <w:t>)</w:t>
      </w:r>
    </w:p>
    <w:p w14:paraId="573B2415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SVM = (7,21,14,13,10,3,15)</w:t>
      </w:r>
    </w:p>
    <w:p w14:paraId="12E41186" w14:textId="5023BED1" w:rsidR="00601BFB" w:rsidRPr="00601BFB" w:rsidRDefault="007909DD" w:rsidP="00601BF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KNN</w:t>
      </w:r>
      <w:r w:rsidR="00601BFB" w:rsidRPr="00601BFB">
        <w:rPr>
          <w:rFonts w:ascii="Times New Roman" w:hAnsi="Times New Roman" w:cs="Times New Roman"/>
        </w:rPr>
        <w:t>_2 = (17,19,10,14,10,5,4)</w:t>
      </w:r>
    </w:p>
    <w:p w14:paraId="5280F7A1" w14:textId="065C263B" w:rsidR="00601BFB" w:rsidRPr="00601BFB" w:rsidRDefault="007909DD" w:rsidP="00601BF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KNN</w:t>
      </w:r>
      <w:r w:rsidR="00601BFB" w:rsidRPr="00601BFB">
        <w:rPr>
          <w:rFonts w:ascii="Times New Roman" w:hAnsi="Times New Roman" w:cs="Times New Roman"/>
        </w:rPr>
        <w:t xml:space="preserve">_3 = (14,20,12,13,8,5,14) </w:t>
      </w:r>
    </w:p>
    <w:p w14:paraId="38A8ACF0" w14:textId="183351CB" w:rsidR="00601BFB" w:rsidRDefault="007909DD" w:rsidP="00601BF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KNN</w:t>
      </w:r>
      <w:r w:rsidR="00601BFB" w:rsidRPr="00601BFB">
        <w:rPr>
          <w:rFonts w:ascii="Times New Roman" w:hAnsi="Times New Roman" w:cs="Times New Roman"/>
        </w:rPr>
        <w:t>_4 = (14,20,12,13,8,3,14)</w:t>
      </w:r>
    </w:p>
    <w:p w14:paraId="5ED51C47" w14:textId="77777777" w:rsidR="007909DD" w:rsidRPr="00601BFB" w:rsidRDefault="007909DD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39FF37AC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# create plot</w:t>
      </w:r>
    </w:p>
    <w:p w14:paraId="0F079C13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fig, ax = </w:t>
      </w:r>
      <w:proofErr w:type="spellStart"/>
      <w:proofErr w:type="gramStart"/>
      <w:r w:rsidRPr="00601BFB">
        <w:rPr>
          <w:rFonts w:ascii="Times New Roman" w:hAnsi="Times New Roman" w:cs="Times New Roman"/>
        </w:rPr>
        <w:t>plt.subplots</w:t>
      </w:r>
      <w:proofErr w:type="spellEnd"/>
      <w:proofErr w:type="gramEnd"/>
      <w:r w:rsidRPr="00601BFB">
        <w:rPr>
          <w:rFonts w:ascii="Times New Roman" w:hAnsi="Times New Roman" w:cs="Times New Roman"/>
        </w:rPr>
        <w:t>()</w:t>
      </w:r>
    </w:p>
    <w:p w14:paraId="31FB4F88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index = </w:t>
      </w:r>
      <w:proofErr w:type="spellStart"/>
      <w:proofErr w:type="gramStart"/>
      <w:r w:rsidRPr="00601BFB">
        <w:rPr>
          <w:rFonts w:ascii="Times New Roman" w:hAnsi="Times New Roman" w:cs="Times New Roman"/>
        </w:rPr>
        <w:t>np.arange</w:t>
      </w:r>
      <w:proofErr w:type="spellEnd"/>
      <w:proofErr w:type="gramEnd"/>
      <w:r w:rsidRPr="00601BFB">
        <w:rPr>
          <w:rFonts w:ascii="Times New Roman" w:hAnsi="Times New Roman" w:cs="Times New Roman"/>
        </w:rPr>
        <w:t>(</w:t>
      </w:r>
      <w:proofErr w:type="spellStart"/>
      <w:r w:rsidRPr="00601BFB">
        <w:rPr>
          <w:rFonts w:ascii="Times New Roman" w:hAnsi="Times New Roman" w:cs="Times New Roman"/>
        </w:rPr>
        <w:t>n_groups</w:t>
      </w:r>
      <w:proofErr w:type="spellEnd"/>
      <w:r w:rsidRPr="00601BFB">
        <w:rPr>
          <w:rFonts w:ascii="Times New Roman" w:hAnsi="Times New Roman" w:cs="Times New Roman"/>
        </w:rPr>
        <w:t>)</w:t>
      </w:r>
    </w:p>
    <w:p w14:paraId="1126EAF4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01BFB">
        <w:rPr>
          <w:rFonts w:ascii="Times New Roman" w:hAnsi="Times New Roman" w:cs="Times New Roman"/>
        </w:rPr>
        <w:t>bar_width</w:t>
      </w:r>
      <w:proofErr w:type="spellEnd"/>
      <w:r w:rsidRPr="00601BFB">
        <w:rPr>
          <w:rFonts w:ascii="Times New Roman" w:hAnsi="Times New Roman" w:cs="Times New Roman"/>
        </w:rPr>
        <w:t xml:space="preserve"> = 0.35</w:t>
      </w:r>
    </w:p>
    <w:p w14:paraId="4D5D75C0" w14:textId="716DB866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lastRenderedPageBreak/>
        <w:t>opacity = 0.8</w:t>
      </w:r>
    </w:p>
    <w:p w14:paraId="157B30B4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rects1 = </w:t>
      </w:r>
      <w:proofErr w:type="spellStart"/>
      <w:proofErr w:type="gramStart"/>
      <w:r w:rsidRPr="00601BFB">
        <w:rPr>
          <w:rFonts w:ascii="Times New Roman" w:hAnsi="Times New Roman" w:cs="Times New Roman"/>
        </w:rPr>
        <w:t>plt.bar</w:t>
      </w:r>
      <w:proofErr w:type="spellEnd"/>
      <w:r w:rsidRPr="00601BFB">
        <w:rPr>
          <w:rFonts w:ascii="Times New Roman" w:hAnsi="Times New Roman" w:cs="Times New Roman"/>
        </w:rPr>
        <w:t>(</w:t>
      </w:r>
      <w:proofErr w:type="gramEnd"/>
      <w:r w:rsidRPr="00601BFB">
        <w:rPr>
          <w:rFonts w:ascii="Times New Roman" w:hAnsi="Times New Roman" w:cs="Times New Roman"/>
        </w:rPr>
        <w:t xml:space="preserve">index, manual, </w:t>
      </w:r>
      <w:proofErr w:type="spellStart"/>
      <w:r w:rsidRPr="00601BFB">
        <w:rPr>
          <w:rFonts w:ascii="Times New Roman" w:hAnsi="Times New Roman" w:cs="Times New Roman"/>
        </w:rPr>
        <w:t>bar_width</w:t>
      </w:r>
      <w:proofErr w:type="spellEnd"/>
      <w:r w:rsidRPr="00601BFB">
        <w:rPr>
          <w:rFonts w:ascii="Times New Roman" w:hAnsi="Times New Roman" w:cs="Times New Roman"/>
        </w:rPr>
        <w:t>,</w:t>
      </w:r>
    </w:p>
    <w:p w14:paraId="320816B9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alpha=opacity,</w:t>
      </w:r>
    </w:p>
    <w:p w14:paraId="7B5C8CEC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color='magenta',</w:t>
      </w:r>
    </w:p>
    <w:p w14:paraId="28973225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label='Manual')</w:t>
      </w:r>
    </w:p>
    <w:p w14:paraId="4B6B8B62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77CF158D" w14:textId="194813B3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rects2 = </w:t>
      </w:r>
      <w:proofErr w:type="spellStart"/>
      <w:proofErr w:type="gramStart"/>
      <w:r w:rsidRPr="00601BFB">
        <w:rPr>
          <w:rFonts w:ascii="Times New Roman" w:hAnsi="Times New Roman" w:cs="Times New Roman"/>
        </w:rPr>
        <w:t>plt.bar</w:t>
      </w:r>
      <w:proofErr w:type="spellEnd"/>
      <w:r w:rsidRPr="00601BFB">
        <w:rPr>
          <w:rFonts w:ascii="Times New Roman" w:hAnsi="Times New Roman" w:cs="Times New Roman"/>
        </w:rPr>
        <w:t>(</w:t>
      </w:r>
      <w:proofErr w:type="gramEnd"/>
      <w:r w:rsidRPr="00601BFB">
        <w:rPr>
          <w:rFonts w:ascii="Times New Roman" w:hAnsi="Times New Roman" w:cs="Times New Roman"/>
        </w:rPr>
        <w:t xml:space="preserve">index + </w:t>
      </w:r>
      <w:proofErr w:type="spellStart"/>
      <w:r w:rsidRPr="00601BFB">
        <w:rPr>
          <w:rFonts w:ascii="Times New Roman" w:hAnsi="Times New Roman" w:cs="Times New Roman"/>
        </w:rPr>
        <w:t>bar_width</w:t>
      </w:r>
      <w:proofErr w:type="spellEnd"/>
      <w:r w:rsidRPr="00601BFB">
        <w:rPr>
          <w:rFonts w:ascii="Times New Roman" w:hAnsi="Times New Roman" w:cs="Times New Roman"/>
        </w:rPr>
        <w:t xml:space="preserve">, </w:t>
      </w:r>
      <w:r w:rsidR="007909DD">
        <w:rPr>
          <w:rFonts w:ascii="Times New Roman" w:hAnsi="Times New Roman" w:cs="Times New Roman"/>
        </w:rPr>
        <w:t>KNN</w:t>
      </w:r>
      <w:r w:rsidRPr="00601BFB">
        <w:rPr>
          <w:rFonts w:ascii="Times New Roman" w:hAnsi="Times New Roman" w:cs="Times New Roman"/>
        </w:rPr>
        <w:t xml:space="preserve">_3, </w:t>
      </w:r>
      <w:proofErr w:type="spellStart"/>
      <w:r w:rsidRPr="00601BFB">
        <w:rPr>
          <w:rFonts w:ascii="Times New Roman" w:hAnsi="Times New Roman" w:cs="Times New Roman"/>
        </w:rPr>
        <w:t>bar_width</w:t>
      </w:r>
      <w:proofErr w:type="spellEnd"/>
      <w:r w:rsidRPr="00601BFB">
        <w:rPr>
          <w:rFonts w:ascii="Times New Roman" w:hAnsi="Times New Roman" w:cs="Times New Roman"/>
        </w:rPr>
        <w:t>,</w:t>
      </w:r>
    </w:p>
    <w:p w14:paraId="5E7AB217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alpha=opacity,</w:t>
      </w:r>
    </w:p>
    <w:p w14:paraId="240EFD8A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color='blue',</w:t>
      </w:r>
    </w:p>
    <w:p w14:paraId="6E216129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label='kmeans_4')</w:t>
      </w:r>
    </w:p>
    <w:p w14:paraId="11994D6B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413BCE86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01BFB">
        <w:rPr>
          <w:rFonts w:ascii="Times New Roman" w:hAnsi="Times New Roman" w:cs="Times New Roman"/>
        </w:rPr>
        <w:t>plt.xlabel</w:t>
      </w:r>
      <w:proofErr w:type="spellEnd"/>
      <w:proofErr w:type="gramEnd"/>
      <w:r w:rsidRPr="00601BFB">
        <w:rPr>
          <w:rFonts w:ascii="Times New Roman" w:hAnsi="Times New Roman" w:cs="Times New Roman"/>
        </w:rPr>
        <w:t>('Barcode',</w:t>
      </w:r>
      <w:proofErr w:type="spellStart"/>
      <w:r w:rsidRPr="00601BFB">
        <w:rPr>
          <w:rFonts w:ascii="Times New Roman" w:hAnsi="Times New Roman" w:cs="Times New Roman"/>
        </w:rPr>
        <w:t>fontweight</w:t>
      </w:r>
      <w:proofErr w:type="spellEnd"/>
      <w:r w:rsidRPr="00601BFB">
        <w:rPr>
          <w:rFonts w:ascii="Times New Roman" w:hAnsi="Times New Roman" w:cs="Times New Roman"/>
        </w:rPr>
        <w:t xml:space="preserve"> = 'bold',</w:t>
      </w:r>
      <w:proofErr w:type="spellStart"/>
      <w:r w:rsidRPr="00601BFB">
        <w:rPr>
          <w:rFonts w:ascii="Times New Roman" w:hAnsi="Times New Roman" w:cs="Times New Roman"/>
        </w:rPr>
        <w:t>fontsize</w:t>
      </w:r>
      <w:proofErr w:type="spellEnd"/>
      <w:r w:rsidRPr="00601BFB">
        <w:rPr>
          <w:rFonts w:ascii="Times New Roman" w:hAnsi="Times New Roman" w:cs="Times New Roman"/>
        </w:rPr>
        <w:t xml:space="preserve"> = 18)</w:t>
      </w:r>
    </w:p>
    <w:p w14:paraId="2E6EBD8D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01BFB">
        <w:rPr>
          <w:rFonts w:ascii="Times New Roman" w:hAnsi="Times New Roman" w:cs="Times New Roman"/>
        </w:rPr>
        <w:t>plt.ylabel</w:t>
      </w:r>
      <w:proofErr w:type="spellEnd"/>
      <w:proofErr w:type="gramEnd"/>
      <w:r w:rsidRPr="00601BFB">
        <w:rPr>
          <w:rFonts w:ascii="Times New Roman" w:hAnsi="Times New Roman" w:cs="Times New Roman"/>
        </w:rPr>
        <w:t>('Counts',</w:t>
      </w:r>
      <w:proofErr w:type="spellStart"/>
      <w:r w:rsidRPr="00601BFB">
        <w:rPr>
          <w:rFonts w:ascii="Times New Roman" w:hAnsi="Times New Roman" w:cs="Times New Roman"/>
        </w:rPr>
        <w:t>fontweight</w:t>
      </w:r>
      <w:proofErr w:type="spellEnd"/>
      <w:r w:rsidRPr="00601BFB">
        <w:rPr>
          <w:rFonts w:ascii="Times New Roman" w:hAnsi="Times New Roman" w:cs="Times New Roman"/>
        </w:rPr>
        <w:t xml:space="preserve"> = 'bold',</w:t>
      </w:r>
      <w:proofErr w:type="spellStart"/>
      <w:r w:rsidRPr="00601BFB">
        <w:rPr>
          <w:rFonts w:ascii="Times New Roman" w:hAnsi="Times New Roman" w:cs="Times New Roman"/>
        </w:rPr>
        <w:t>fontsize</w:t>
      </w:r>
      <w:proofErr w:type="spellEnd"/>
      <w:r w:rsidRPr="00601BFB">
        <w:rPr>
          <w:rFonts w:ascii="Times New Roman" w:hAnsi="Times New Roman" w:cs="Times New Roman"/>
        </w:rPr>
        <w:t xml:space="preserve"> = 18)</w:t>
      </w:r>
    </w:p>
    <w:p w14:paraId="696AA003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3A899278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01BFB">
        <w:rPr>
          <w:rFonts w:ascii="Times New Roman" w:hAnsi="Times New Roman" w:cs="Times New Roman"/>
        </w:rPr>
        <w:t>plt.xticks</w:t>
      </w:r>
      <w:proofErr w:type="spellEnd"/>
      <w:proofErr w:type="gramEnd"/>
      <w:r w:rsidRPr="00601BFB">
        <w:rPr>
          <w:rFonts w:ascii="Times New Roman" w:hAnsi="Times New Roman" w:cs="Times New Roman"/>
        </w:rPr>
        <w:t xml:space="preserve">(index + </w:t>
      </w:r>
      <w:proofErr w:type="spellStart"/>
      <w:r w:rsidRPr="00601BFB">
        <w:rPr>
          <w:rFonts w:ascii="Times New Roman" w:hAnsi="Times New Roman" w:cs="Times New Roman"/>
        </w:rPr>
        <w:t>bar_width</w:t>
      </w:r>
      <w:proofErr w:type="spellEnd"/>
      <w:r w:rsidRPr="00601BFB">
        <w:rPr>
          <w:rFonts w:ascii="Times New Roman" w:hAnsi="Times New Roman" w:cs="Times New Roman"/>
        </w:rPr>
        <w:t>, ('000', '001', '010', '100','101','110','111'))</w:t>
      </w:r>
    </w:p>
    <w:p w14:paraId="4AC4D757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7C8604F6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01BFB">
        <w:rPr>
          <w:rFonts w:ascii="Times New Roman" w:hAnsi="Times New Roman" w:cs="Times New Roman"/>
        </w:rPr>
        <w:t>fontsize</w:t>
      </w:r>
      <w:proofErr w:type="spellEnd"/>
      <w:r w:rsidRPr="00601BFB">
        <w:rPr>
          <w:rFonts w:ascii="Times New Roman" w:hAnsi="Times New Roman" w:cs="Times New Roman"/>
        </w:rPr>
        <w:t xml:space="preserve"> = 14</w:t>
      </w:r>
    </w:p>
    <w:p w14:paraId="3C7941D6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ax = </w:t>
      </w:r>
      <w:proofErr w:type="spellStart"/>
      <w:proofErr w:type="gramStart"/>
      <w:r w:rsidRPr="00601BFB">
        <w:rPr>
          <w:rFonts w:ascii="Times New Roman" w:hAnsi="Times New Roman" w:cs="Times New Roman"/>
        </w:rPr>
        <w:t>gca</w:t>
      </w:r>
      <w:proofErr w:type="spellEnd"/>
      <w:r w:rsidRPr="00601BFB">
        <w:rPr>
          <w:rFonts w:ascii="Times New Roman" w:hAnsi="Times New Roman" w:cs="Times New Roman"/>
        </w:rPr>
        <w:t>(</w:t>
      </w:r>
      <w:proofErr w:type="gramEnd"/>
      <w:r w:rsidRPr="00601BFB">
        <w:rPr>
          <w:rFonts w:ascii="Times New Roman" w:hAnsi="Times New Roman" w:cs="Times New Roman"/>
        </w:rPr>
        <w:t>)</w:t>
      </w:r>
    </w:p>
    <w:p w14:paraId="12DF7AF3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01BFB">
        <w:rPr>
          <w:rFonts w:ascii="Times New Roman" w:hAnsi="Times New Roman" w:cs="Times New Roman"/>
        </w:rPr>
        <w:t>plt.yticks</w:t>
      </w:r>
      <w:proofErr w:type="spellEnd"/>
      <w:proofErr w:type="gramEnd"/>
      <w:r w:rsidRPr="00601BFB">
        <w:rPr>
          <w:rFonts w:ascii="Times New Roman" w:hAnsi="Times New Roman" w:cs="Times New Roman"/>
        </w:rPr>
        <w:t>(</w:t>
      </w:r>
      <w:proofErr w:type="spellStart"/>
      <w:r w:rsidRPr="00601BFB">
        <w:rPr>
          <w:rFonts w:ascii="Times New Roman" w:hAnsi="Times New Roman" w:cs="Times New Roman"/>
        </w:rPr>
        <w:t>np.arange</w:t>
      </w:r>
      <w:proofErr w:type="spellEnd"/>
      <w:r w:rsidRPr="00601BFB">
        <w:rPr>
          <w:rFonts w:ascii="Times New Roman" w:hAnsi="Times New Roman" w:cs="Times New Roman"/>
        </w:rPr>
        <w:t>(5), ('0', '5','10','15','20' ))</w:t>
      </w:r>
    </w:p>
    <w:p w14:paraId="227C6557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01BFB">
        <w:rPr>
          <w:rFonts w:ascii="Times New Roman" w:hAnsi="Times New Roman" w:cs="Times New Roman"/>
        </w:rPr>
        <w:t>ax.set_</w:t>
      </w:r>
      <w:proofErr w:type="gramStart"/>
      <w:r w:rsidRPr="00601BFB">
        <w:rPr>
          <w:rFonts w:ascii="Times New Roman" w:hAnsi="Times New Roman" w:cs="Times New Roman"/>
        </w:rPr>
        <w:t>xticklabels</w:t>
      </w:r>
      <w:proofErr w:type="spellEnd"/>
      <w:r w:rsidRPr="00601BFB">
        <w:rPr>
          <w:rFonts w:ascii="Times New Roman" w:hAnsi="Times New Roman" w:cs="Times New Roman"/>
        </w:rPr>
        <w:t>(</w:t>
      </w:r>
      <w:proofErr w:type="gramEnd"/>
      <w:r w:rsidRPr="00601BFB">
        <w:rPr>
          <w:rFonts w:ascii="Times New Roman" w:hAnsi="Times New Roman" w:cs="Times New Roman"/>
        </w:rPr>
        <w:t>['000','001', '010', '100','101','110','111'], minor=False, rotation=45)</w:t>
      </w:r>
    </w:p>
    <w:p w14:paraId="194882C4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for tick in </w:t>
      </w:r>
      <w:proofErr w:type="spellStart"/>
      <w:r w:rsidRPr="00601BFB">
        <w:rPr>
          <w:rFonts w:ascii="Times New Roman" w:hAnsi="Times New Roman" w:cs="Times New Roman"/>
        </w:rPr>
        <w:t>ax.xaxis.get_major_</w:t>
      </w:r>
      <w:proofErr w:type="gramStart"/>
      <w:r w:rsidRPr="00601BFB">
        <w:rPr>
          <w:rFonts w:ascii="Times New Roman" w:hAnsi="Times New Roman" w:cs="Times New Roman"/>
        </w:rPr>
        <w:t>ticks</w:t>
      </w:r>
      <w:proofErr w:type="spellEnd"/>
      <w:r w:rsidRPr="00601BFB">
        <w:rPr>
          <w:rFonts w:ascii="Times New Roman" w:hAnsi="Times New Roman" w:cs="Times New Roman"/>
        </w:rPr>
        <w:t>(</w:t>
      </w:r>
      <w:proofErr w:type="gramEnd"/>
      <w:r w:rsidRPr="00601BFB">
        <w:rPr>
          <w:rFonts w:ascii="Times New Roman" w:hAnsi="Times New Roman" w:cs="Times New Roman"/>
        </w:rPr>
        <w:t>):</w:t>
      </w:r>
    </w:p>
    <w:p w14:paraId="0DCD499C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    tick.label1.set_fontsize(</w:t>
      </w:r>
      <w:proofErr w:type="spellStart"/>
      <w:r w:rsidRPr="00601BFB">
        <w:rPr>
          <w:rFonts w:ascii="Times New Roman" w:hAnsi="Times New Roman" w:cs="Times New Roman"/>
        </w:rPr>
        <w:t>fontsize</w:t>
      </w:r>
      <w:proofErr w:type="spellEnd"/>
      <w:r w:rsidRPr="00601BFB">
        <w:rPr>
          <w:rFonts w:ascii="Times New Roman" w:hAnsi="Times New Roman" w:cs="Times New Roman"/>
        </w:rPr>
        <w:t>)</w:t>
      </w:r>
    </w:p>
    <w:p w14:paraId="178DA630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    #tick.label1.set_fontweight('bold')</w:t>
      </w:r>
    </w:p>
    <w:p w14:paraId="302D41FA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for tick in </w:t>
      </w:r>
      <w:proofErr w:type="spellStart"/>
      <w:r w:rsidRPr="00601BFB">
        <w:rPr>
          <w:rFonts w:ascii="Times New Roman" w:hAnsi="Times New Roman" w:cs="Times New Roman"/>
        </w:rPr>
        <w:t>ax.yaxis.get_major_</w:t>
      </w:r>
      <w:proofErr w:type="gramStart"/>
      <w:r w:rsidRPr="00601BFB">
        <w:rPr>
          <w:rFonts w:ascii="Times New Roman" w:hAnsi="Times New Roman" w:cs="Times New Roman"/>
        </w:rPr>
        <w:t>ticks</w:t>
      </w:r>
      <w:proofErr w:type="spellEnd"/>
      <w:r w:rsidRPr="00601BFB">
        <w:rPr>
          <w:rFonts w:ascii="Times New Roman" w:hAnsi="Times New Roman" w:cs="Times New Roman"/>
        </w:rPr>
        <w:t>(</w:t>
      </w:r>
      <w:proofErr w:type="gramEnd"/>
      <w:r w:rsidRPr="00601BFB">
        <w:rPr>
          <w:rFonts w:ascii="Times New Roman" w:hAnsi="Times New Roman" w:cs="Times New Roman"/>
        </w:rPr>
        <w:t>):</w:t>
      </w:r>
    </w:p>
    <w:p w14:paraId="5348D2AF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    tick.label1.set_fontsize(</w:t>
      </w:r>
      <w:proofErr w:type="spellStart"/>
      <w:r w:rsidRPr="00601BFB">
        <w:rPr>
          <w:rFonts w:ascii="Times New Roman" w:hAnsi="Times New Roman" w:cs="Times New Roman"/>
        </w:rPr>
        <w:t>fontsize</w:t>
      </w:r>
      <w:proofErr w:type="spellEnd"/>
      <w:r w:rsidRPr="00601BFB">
        <w:rPr>
          <w:rFonts w:ascii="Times New Roman" w:hAnsi="Times New Roman" w:cs="Times New Roman"/>
        </w:rPr>
        <w:t>)</w:t>
      </w:r>
    </w:p>
    <w:p w14:paraId="2BC76CA0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    #tick.label1.set_fontweight('bold')</w:t>
      </w:r>
    </w:p>
    <w:p w14:paraId="1C9F02EE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for axis in [</w:t>
      </w:r>
      <w:proofErr w:type="spellStart"/>
      <w:proofErr w:type="gramStart"/>
      <w:r w:rsidRPr="00601BFB">
        <w:rPr>
          <w:rFonts w:ascii="Times New Roman" w:hAnsi="Times New Roman" w:cs="Times New Roman"/>
        </w:rPr>
        <w:t>ax.yaxis</w:t>
      </w:r>
      <w:proofErr w:type="spellEnd"/>
      <w:proofErr w:type="gramEnd"/>
      <w:r w:rsidRPr="00601BFB">
        <w:rPr>
          <w:rFonts w:ascii="Times New Roman" w:hAnsi="Times New Roman" w:cs="Times New Roman"/>
        </w:rPr>
        <w:t>]:</w:t>
      </w:r>
    </w:p>
    <w:p w14:paraId="1B401EE8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    </w:t>
      </w:r>
      <w:proofErr w:type="spellStart"/>
      <w:r w:rsidRPr="00601BFB">
        <w:rPr>
          <w:rFonts w:ascii="Times New Roman" w:hAnsi="Times New Roman" w:cs="Times New Roman"/>
        </w:rPr>
        <w:t>axis.set_major_locator</w:t>
      </w:r>
      <w:proofErr w:type="spellEnd"/>
      <w:r w:rsidRPr="00601BFB">
        <w:rPr>
          <w:rFonts w:ascii="Times New Roman" w:hAnsi="Times New Roman" w:cs="Times New Roman"/>
        </w:rPr>
        <w:t>(</w:t>
      </w:r>
      <w:proofErr w:type="spellStart"/>
      <w:proofErr w:type="gramStart"/>
      <w:r w:rsidRPr="00601BFB">
        <w:rPr>
          <w:rFonts w:ascii="Times New Roman" w:hAnsi="Times New Roman" w:cs="Times New Roman"/>
        </w:rPr>
        <w:t>ticker.MaxNLocator</w:t>
      </w:r>
      <w:proofErr w:type="spellEnd"/>
      <w:proofErr w:type="gramEnd"/>
      <w:r w:rsidRPr="00601BFB">
        <w:rPr>
          <w:rFonts w:ascii="Times New Roman" w:hAnsi="Times New Roman" w:cs="Times New Roman"/>
        </w:rPr>
        <w:t>(5))</w:t>
      </w:r>
    </w:p>
    <w:p w14:paraId="05EE77D6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01BFB">
        <w:rPr>
          <w:rFonts w:ascii="Times New Roman" w:hAnsi="Times New Roman" w:cs="Times New Roman"/>
        </w:rPr>
        <w:t>plt.tight</w:t>
      </w:r>
      <w:proofErr w:type="gramEnd"/>
      <w:r w:rsidRPr="00601BFB">
        <w:rPr>
          <w:rFonts w:ascii="Times New Roman" w:hAnsi="Times New Roman" w:cs="Times New Roman"/>
        </w:rPr>
        <w:t>_layout</w:t>
      </w:r>
      <w:proofErr w:type="spellEnd"/>
      <w:r w:rsidRPr="00601BFB">
        <w:rPr>
          <w:rFonts w:ascii="Times New Roman" w:hAnsi="Times New Roman" w:cs="Times New Roman"/>
        </w:rPr>
        <w:t>()</w:t>
      </w:r>
    </w:p>
    <w:p w14:paraId="28780025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01BFB">
        <w:rPr>
          <w:rFonts w:ascii="Times New Roman" w:hAnsi="Times New Roman" w:cs="Times New Roman"/>
        </w:rPr>
        <w:t>plt.show</w:t>
      </w:r>
      <w:proofErr w:type="spellEnd"/>
      <w:proofErr w:type="gramEnd"/>
      <w:r w:rsidRPr="00601BFB">
        <w:rPr>
          <w:rFonts w:ascii="Times New Roman" w:hAnsi="Times New Roman" w:cs="Times New Roman"/>
        </w:rPr>
        <w:t>()</w:t>
      </w:r>
    </w:p>
    <w:p w14:paraId="1EAA5626" w14:textId="5FCA8A33" w:rsid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78249F04" w14:textId="3F262FAC" w:rsidR="007909DD" w:rsidRPr="00601BFB" w:rsidRDefault="007909DD" w:rsidP="00601BF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#Example Plots: </w:t>
      </w:r>
    </w:p>
    <w:p w14:paraId="560C5BA5" w14:textId="77777777" w:rsidR="007909DD" w:rsidRDefault="007909DD" w:rsidP="007909DD">
      <w:pPr>
        <w:rPr>
          <w:rFonts w:ascii="Times New Roman" w:hAnsi="Times New Roman" w:cs="Times New Roman"/>
        </w:rPr>
      </w:pPr>
    </w:p>
    <w:p w14:paraId="33249D76" w14:textId="6B2F2344" w:rsidR="007909DD" w:rsidRDefault="007909DD" w:rsidP="00790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#Manual counts vs SVM classification:</w:t>
      </w:r>
    </w:p>
    <w:p w14:paraId="0A68D434" w14:textId="77777777" w:rsidR="007909DD" w:rsidRDefault="007909DD" w:rsidP="007909DD">
      <w:pPr>
        <w:rPr>
          <w:rFonts w:ascii="Times New Roman" w:hAnsi="Times New Roman" w:cs="Times New Roman"/>
        </w:rPr>
      </w:pPr>
    </w:p>
    <w:p w14:paraId="1EB98D83" w14:textId="0A09AD61" w:rsidR="007909DD" w:rsidRDefault="007909DD" w:rsidP="007909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DDB318" wp14:editId="6C03AA27">
            <wp:extent cx="3603812" cy="23795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43" cy="239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D26E0" w14:textId="3B40519A" w:rsidR="007909DD" w:rsidRDefault="007909DD" w:rsidP="007909DD">
      <w:pPr>
        <w:jc w:val="center"/>
        <w:rPr>
          <w:rFonts w:ascii="Times New Roman" w:hAnsi="Times New Roman" w:cs="Times New Roman"/>
        </w:rPr>
      </w:pPr>
    </w:p>
    <w:p w14:paraId="2D874D00" w14:textId="77777777" w:rsidR="007909DD" w:rsidRDefault="007909DD" w:rsidP="009B4FA1">
      <w:pPr>
        <w:jc w:val="center"/>
        <w:rPr>
          <w:rFonts w:ascii="Times New Roman" w:hAnsi="Times New Roman" w:cs="Times New Roman"/>
        </w:rPr>
      </w:pPr>
    </w:p>
    <w:p w14:paraId="4F76A5AB" w14:textId="63A399FE" w:rsidR="007909DD" w:rsidRDefault="007909DD" w:rsidP="00790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#Manual counts vs KNN-2 classification:</w:t>
      </w:r>
    </w:p>
    <w:p w14:paraId="1657A0FC" w14:textId="00DC27EE" w:rsidR="007909DD" w:rsidRDefault="007909DD" w:rsidP="007909DD">
      <w:pPr>
        <w:rPr>
          <w:rFonts w:ascii="Times New Roman" w:hAnsi="Times New Roman" w:cs="Times New Roman"/>
        </w:rPr>
      </w:pPr>
    </w:p>
    <w:p w14:paraId="18F48651" w14:textId="77D19562" w:rsidR="007909DD" w:rsidRDefault="007909DD" w:rsidP="007909DD">
      <w:pPr>
        <w:rPr>
          <w:rFonts w:ascii="Times New Roman" w:hAnsi="Times New Roman" w:cs="Times New Roman"/>
        </w:rPr>
      </w:pPr>
    </w:p>
    <w:p w14:paraId="3E5CD2A4" w14:textId="77777777" w:rsidR="007909DD" w:rsidRDefault="007909DD" w:rsidP="007909DD">
      <w:pPr>
        <w:rPr>
          <w:rFonts w:ascii="Times New Roman" w:hAnsi="Times New Roman" w:cs="Times New Roman"/>
        </w:rPr>
      </w:pPr>
    </w:p>
    <w:p w14:paraId="392A20C9" w14:textId="6F178DEB" w:rsidR="007909DD" w:rsidRDefault="007909DD" w:rsidP="009B4FA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5B6B5D" wp14:editId="4A662E79">
            <wp:extent cx="3495402" cy="2308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56" cy="231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E6B1D" w14:textId="77777777" w:rsidR="007909DD" w:rsidDel="00F00835" w:rsidRDefault="007909DD" w:rsidP="007909DD">
      <w:pPr>
        <w:rPr>
          <w:del w:id="202" w:author="Shambavi Ganesh" w:date="2020-03-24T14:15:00Z"/>
          <w:rFonts w:ascii="Times New Roman" w:hAnsi="Times New Roman" w:cs="Times New Roman"/>
        </w:rPr>
      </w:pPr>
    </w:p>
    <w:p w14:paraId="27B00BE1" w14:textId="77777777" w:rsidR="007909DD" w:rsidDel="006226E2" w:rsidRDefault="007909DD" w:rsidP="007909DD">
      <w:pPr>
        <w:rPr>
          <w:del w:id="203" w:author="Shambavi Ganesh" w:date="2020-03-24T14:01:00Z"/>
          <w:rFonts w:ascii="Times New Roman" w:hAnsi="Times New Roman" w:cs="Times New Roman"/>
        </w:rPr>
      </w:pPr>
    </w:p>
    <w:p w14:paraId="39DFFB77" w14:textId="77777777" w:rsidR="007909DD" w:rsidDel="006226E2" w:rsidRDefault="007909DD" w:rsidP="007909DD">
      <w:pPr>
        <w:rPr>
          <w:del w:id="204" w:author="Shambavi Ganesh" w:date="2020-03-24T14:01:00Z"/>
          <w:rFonts w:ascii="Times New Roman" w:hAnsi="Times New Roman" w:cs="Times New Roman"/>
        </w:rPr>
      </w:pPr>
    </w:p>
    <w:p w14:paraId="30285A69" w14:textId="77777777" w:rsidR="007909DD" w:rsidRDefault="007909DD" w:rsidP="007909DD">
      <w:pPr>
        <w:rPr>
          <w:rFonts w:ascii="Times New Roman" w:hAnsi="Times New Roman" w:cs="Times New Roman"/>
        </w:rPr>
      </w:pPr>
    </w:p>
    <w:p w14:paraId="6F2D2A3F" w14:textId="77777777" w:rsidR="007909DD" w:rsidRDefault="007909DD" w:rsidP="007909DD">
      <w:pPr>
        <w:rPr>
          <w:rFonts w:ascii="Times New Roman" w:hAnsi="Times New Roman" w:cs="Times New Roman"/>
        </w:rPr>
      </w:pPr>
    </w:p>
    <w:p w14:paraId="3EE2B1A0" w14:textId="77777777" w:rsidR="007909DD" w:rsidRDefault="007909DD" w:rsidP="007909DD">
      <w:pPr>
        <w:rPr>
          <w:rFonts w:ascii="Times New Roman" w:hAnsi="Times New Roman" w:cs="Times New Roman"/>
        </w:rPr>
      </w:pPr>
    </w:p>
    <w:p w14:paraId="451FF0C8" w14:textId="32BAAF45" w:rsidR="007909DD" w:rsidRDefault="007909DD" w:rsidP="00790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#Manual counts vs KNN-3 classification:</w:t>
      </w:r>
    </w:p>
    <w:p w14:paraId="371078CD" w14:textId="618ADF25" w:rsidR="007909DD" w:rsidRDefault="007909DD" w:rsidP="007909DD">
      <w:pPr>
        <w:rPr>
          <w:rFonts w:ascii="Times New Roman" w:hAnsi="Times New Roman" w:cs="Times New Roman"/>
        </w:rPr>
      </w:pPr>
    </w:p>
    <w:p w14:paraId="279F75D8" w14:textId="77777777" w:rsidR="007909DD" w:rsidRDefault="007909DD" w:rsidP="007909DD">
      <w:pPr>
        <w:rPr>
          <w:rFonts w:ascii="Times New Roman" w:hAnsi="Times New Roman" w:cs="Times New Roman"/>
        </w:rPr>
      </w:pPr>
    </w:p>
    <w:p w14:paraId="07B7A6F5" w14:textId="55353B82" w:rsidR="00601BFB" w:rsidRPr="00601BFB" w:rsidRDefault="007909DD" w:rsidP="009B4FA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38CB68" wp14:editId="53445E22">
            <wp:extent cx="3154749" cy="208307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081" cy="209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5BA3A" w14:textId="77777777" w:rsidR="007909DD" w:rsidRDefault="007909DD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685A480A" w14:textId="77777777" w:rsidR="007909DD" w:rsidRDefault="007909DD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2B8CAC7E" w14:textId="64FA1090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# ## Scatterplot 3D of data</w:t>
      </w:r>
    </w:p>
    <w:p w14:paraId="7CC9CD13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64CD41D8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X=df1[['</w:t>
      </w:r>
      <w:proofErr w:type="spellStart"/>
      <w:r w:rsidRPr="00601BFB">
        <w:rPr>
          <w:rFonts w:ascii="Times New Roman" w:hAnsi="Times New Roman" w:cs="Times New Roman"/>
        </w:rPr>
        <w:t>F','Br','I</w:t>
      </w:r>
      <w:proofErr w:type="spellEnd"/>
      <w:r w:rsidRPr="00601BFB">
        <w:rPr>
          <w:rFonts w:ascii="Times New Roman" w:hAnsi="Times New Roman" w:cs="Times New Roman"/>
        </w:rPr>
        <w:t>']]</w:t>
      </w:r>
    </w:p>
    <w:p w14:paraId="3163E3B2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X_F= X[['F']]</w:t>
      </w:r>
    </w:p>
    <w:p w14:paraId="6022F08A" w14:textId="3C2AE8E4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01BFB">
        <w:rPr>
          <w:rFonts w:ascii="Times New Roman" w:hAnsi="Times New Roman" w:cs="Times New Roman"/>
        </w:rPr>
        <w:t>X_Br</w:t>
      </w:r>
      <w:proofErr w:type="spellEnd"/>
      <w:r w:rsidRPr="00601BFB">
        <w:rPr>
          <w:rFonts w:ascii="Times New Roman" w:hAnsi="Times New Roman" w:cs="Times New Roman"/>
        </w:rPr>
        <w:t>= X[['Br']]</w:t>
      </w:r>
    </w:p>
    <w:p w14:paraId="3772C5E9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>X_I =X[['I']]</w:t>
      </w:r>
    </w:p>
    <w:p w14:paraId="491F4513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4FA9C40A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N = 7 </w:t>
      </w:r>
    </w:p>
    <w:p w14:paraId="3ED2A12E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317E2A9E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01BFB">
        <w:rPr>
          <w:rFonts w:ascii="Times New Roman" w:hAnsi="Times New Roman" w:cs="Times New Roman"/>
        </w:rPr>
        <w:t>cmap</w:t>
      </w:r>
      <w:proofErr w:type="spellEnd"/>
      <w:r w:rsidRPr="00601BFB">
        <w:rPr>
          <w:rFonts w:ascii="Times New Roman" w:hAnsi="Times New Roman" w:cs="Times New Roman"/>
        </w:rPr>
        <w:t xml:space="preserve"> = </w:t>
      </w:r>
      <w:proofErr w:type="spellStart"/>
      <w:r w:rsidRPr="00601BFB">
        <w:rPr>
          <w:rFonts w:ascii="Times New Roman" w:hAnsi="Times New Roman" w:cs="Times New Roman"/>
        </w:rPr>
        <w:t>plt.cm.jet</w:t>
      </w:r>
      <w:proofErr w:type="spellEnd"/>
    </w:p>
    <w:p w14:paraId="5035BF1F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01BFB">
        <w:rPr>
          <w:rFonts w:ascii="Times New Roman" w:hAnsi="Times New Roman" w:cs="Times New Roman"/>
        </w:rPr>
        <w:t>cmaplist</w:t>
      </w:r>
      <w:proofErr w:type="spellEnd"/>
      <w:r w:rsidRPr="00601BFB">
        <w:rPr>
          <w:rFonts w:ascii="Times New Roman" w:hAnsi="Times New Roman" w:cs="Times New Roman"/>
        </w:rPr>
        <w:t xml:space="preserve"> = [</w:t>
      </w:r>
      <w:proofErr w:type="spellStart"/>
      <w:r w:rsidRPr="00601BFB">
        <w:rPr>
          <w:rFonts w:ascii="Times New Roman" w:hAnsi="Times New Roman" w:cs="Times New Roman"/>
        </w:rPr>
        <w:t>cmap</w:t>
      </w:r>
      <w:proofErr w:type="spellEnd"/>
      <w:r w:rsidRPr="00601BFB">
        <w:rPr>
          <w:rFonts w:ascii="Times New Roman" w:hAnsi="Times New Roman" w:cs="Times New Roman"/>
        </w:rPr>
        <w:t>(</w:t>
      </w:r>
      <w:proofErr w:type="spellStart"/>
      <w:r w:rsidRPr="00601BFB">
        <w:rPr>
          <w:rFonts w:ascii="Times New Roman" w:hAnsi="Times New Roman" w:cs="Times New Roman"/>
        </w:rPr>
        <w:t>i</w:t>
      </w:r>
      <w:proofErr w:type="spellEnd"/>
      <w:r w:rsidRPr="00601BFB">
        <w:rPr>
          <w:rFonts w:ascii="Times New Roman" w:hAnsi="Times New Roman" w:cs="Times New Roman"/>
        </w:rPr>
        <w:t xml:space="preserve">) for </w:t>
      </w:r>
      <w:proofErr w:type="spellStart"/>
      <w:r w:rsidRPr="00601BFB">
        <w:rPr>
          <w:rFonts w:ascii="Times New Roman" w:hAnsi="Times New Roman" w:cs="Times New Roman"/>
        </w:rPr>
        <w:t>i</w:t>
      </w:r>
      <w:proofErr w:type="spellEnd"/>
      <w:r w:rsidRPr="00601BFB">
        <w:rPr>
          <w:rFonts w:ascii="Times New Roman" w:hAnsi="Times New Roman" w:cs="Times New Roman"/>
        </w:rPr>
        <w:t xml:space="preserve"> in range(</w:t>
      </w:r>
      <w:proofErr w:type="spellStart"/>
      <w:proofErr w:type="gramStart"/>
      <w:r w:rsidRPr="00601BFB">
        <w:rPr>
          <w:rFonts w:ascii="Times New Roman" w:hAnsi="Times New Roman" w:cs="Times New Roman"/>
        </w:rPr>
        <w:t>cmap.N</w:t>
      </w:r>
      <w:proofErr w:type="spellEnd"/>
      <w:proofErr w:type="gramEnd"/>
      <w:r w:rsidRPr="00601BFB">
        <w:rPr>
          <w:rFonts w:ascii="Times New Roman" w:hAnsi="Times New Roman" w:cs="Times New Roman"/>
        </w:rPr>
        <w:t>)]</w:t>
      </w:r>
    </w:p>
    <w:p w14:paraId="38F1EC4B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01BFB">
        <w:rPr>
          <w:rFonts w:ascii="Times New Roman" w:hAnsi="Times New Roman" w:cs="Times New Roman"/>
        </w:rPr>
        <w:t>cmap</w:t>
      </w:r>
      <w:proofErr w:type="spellEnd"/>
      <w:r w:rsidRPr="00601BF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01BFB">
        <w:rPr>
          <w:rFonts w:ascii="Times New Roman" w:hAnsi="Times New Roman" w:cs="Times New Roman"/>
        </w:rPr>
        <w:t>cmap.from</w:t>
      </w:r>
      <w:proofErr w:type="gramEnd"/>
      <w:r w:rsidRPr="00601BFB">
        <w:rPr>
          <w:rFonts w:ascii="Times New Roman" w:hAnsi="Times New Roman" w:cs="Times New Roman"/>
        </w:rPr>
        <w:t>_list</w:t>
      </w:r>
      <w:proofErr w:type="spellEnd"/>
      <w:r w:rsidRPr="00601BFB">
        <w:rPr>
          <w:rFonts w:ascii="Times New Roman" w:hAnsi="Times New Roman" w:cs="Times New Roman"/>
        </w:rPr>
        <w:t xml:space="preserve">('Custom </w:t>
      </w:r>
      <w:proofErr w:type="spellStart"/>
      <w:r w:rsidRPr="00601BFB">
        <w:rPr>
          <w:rFonts w:ascii="Times New Roman" w:hAnsi="Times New Roman" w:cs="Times New Roman"/>
        </w:rPr>
        <w:t>cmap</w:t>
      </w:r>
      <w:proofErr w:type="spellEnd"/>
      <w:r w:rsidRPr="00601BFB">
        <w:rPr>
          <w:rFonts w:ascii="Times New Roman" w:hAnsi="Times New Roman" w:cs="Times New Roman"/>
        </w:rPr>
        <w:t xml:space="preserve">', </w:t>
      </w:r>
      <w:proofErr w:type="spellStart"/>
      <w:r w:rsidRPr="00601BFB">
        <w:rPr>
          <w:rFonts w:ascii="Times New Roman" w:hAnsi="Times New Roman" w:cs="Times New Roman"/>
        </w:rPr>
        <w:t>cmaplist</w:t>
      </w:r>
      <w:proofErr w:type="spellEnd"/>
      <w:r w:rsidRPr="00601BFB">
        <w:rPr>
          <w:rFonts w:ascii="Times New Roman" w:hAnsi="Times New Roman" w:cs="Times New Roman"/>
        </w:rPr>
        <w:t xml:space="preserve">, </w:t>
      </w:r>
      <w:proofErr w:type="spellStart"/>
      <w:r w:rsidRPr="00601BFB">
        <w:rPr>
          <w:rFonts w:ascii="Times New Roman" w:hAnsi="Times New Roman" w:cs="Times New Roman"/>
        </w:rPr>
        <w:t>cmap.N</w:t>
      </w:r>
      <w:proofErr w:type="spellEnd"/>
      <w:r w:rsidRPr="00601BFB">
        <w:rPr>
          <w:rFonts w:ascii="Times New Roman" w:hAnsi="Times New Roman" w:cs="Times New Roman"/>
        </w:rPr>
        <w:t>)</w:t>
      </w:r>
    </w:p>
    <w:p w14:paraId="3402BF88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bounds = </w:t>
      </w:r>
      <w:proofErr w:type="spellStart"/>
      <w:proofErr w:type="gramStart"/>
      <w:r w:rsidRPr="00601BFB">
        <w:rPr>
          <w:rFonts w:ascii="Times New Roman" w:hAnsi="Times New Roman" w:cs="Times New Roman"/>
        </w:rPr>
        <w:t>np.linspace</w:t>
      </w:r>
      <w:proofErr w:type="spellEnd"/>
      <w:proofErr w:type="gramEnd"/>
      <w:r w:rsidRPr="00601BFB">
        <w:rPr>
          <w:rFonts w:ascii="Times New Roman" w:hAnsi="Times New Roman" w:cs="Times New Roman"/>
        </w:rPr>
        <w:t>(0,N,N+1)</w:t>
      </w:r>
    </w:p>
    <w:p w14:paraId="687A866A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norm = </w:t>
      </w:r>
      <w:proofErr w:type="spellStart"/>
      <w:proofErr w:type="gramStart"/>
      <w:r w:rsidRPr="00601BFB">
        <w:rPr>
          <w:rFonts w:ascii="Times New Roman" w:hAnsi="Times New Roman" w:cs="Times New Roman"/>
        </w:rPr>
        <w:t>mpl.colors</w:t>
      </w:r>
      <w:proofErr w:type="gramEnd"/>
      <w:r w:rsidRPr="00601BFB">
        <w:rPr>
          <w:rFonts w:ascii="Times New Roman" w:hAnsi="Times New Roman" w:cs="Times New Roman"/>
        </w:rPr>
        <w:t>.BoundaryNorm</w:t>
      </w:r>
      <w:proofErr w:type="spellEnd"/>
      <w:r w:rsidRPr="00601BFB">
        <w:rPr>
          <w:rFonts w:ascii="Times New Roman" w:hAnsi="Times New Roman" w:cs="Times New Roman"/>
        </w:rPr>
        <w:t xml:space="preserve">(bounds, </w:t>
      </w:r>
      <w:proofErr w:type="spellStart"/>
      <w:r w:rsidRPr="00601BFB">
        <w:rPr>
          <w:rFonts w:ascii="Times New Roman" w:hAnsi="Times New Roman" w:cs="Times New Roman"/>
        </w:rPr>
        <w:t>cmap.N</w:t>
      </w:r>
      <w:proofErr w:type="spellEnd"/>
      <w:r w:rsidRPr="00601BFB">
        <w:rPr>
          <w:rFonts w:ascii="Times New Roman" w:hAnsi="Times New Roman" w:cs="Times New Roman"/>
        </w:rPr>
        <w:t>)</w:t>
      </w:r>
    </w:p>
    <w:p w14:paraId="3F8391AF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fig = </w:t>
      </w:r>
      <w:proofErr w:type="spellStart"/>
      <w:proofErr w:type="gramStart"/>
      <w:r w:rsidRPr="00601BFB">
        <w:rPr>
          <w:rFonts w:ascii="Times New Roman" w:hAnsi="Times New Roman" w:cs="Times New Roman"/>
        </w:rPr>
        <w:t>plt.figure</w:t>
      </w:r>
      <w:proofErr w:type="spellEnd"/>
      <w:proofErr w:type="gramEnd"/>
      <w:r w:rsidRPr="00601BFB">
        <w:rPr>
          <w:rFonts w:ascii="Times New Roman" w:hAnsi="Times New Roman" w:cs="Times New Roman"/>
        </w:rPr>
        <w:t>()</w:t>
      </w:r>
    </w:p>
    <w:p w14:paraId="3578C61C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7554EA59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ax = Axes3D(fig) </w:t>
      </w:r>
    </w:p>
    <w:p w14:paraId="55AF51CA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r w:rsidRPr="00601BFB">
        <w:rPr>
          <w:rFonts w:ascii="Times New Roman" w:hAnsi="Times New Roman" w:cs="Times New Roman"/>
        </w:rPr>
        <w:t xml:space="preserve">scat = </w:t>
      </w:r>
      <w:proofErr w:type="spellStart"/>
      <w:proofErr w:type="gramStart"/>
      <w:r w:rsidRPr="00601BFB">
        <w:rPr>
          <w:rFonts w:ascii="Times New Roman" w:hAnsi="Times New Roman" w:cs="Times New Roman"/>
        </w:rPr>
        <w:t>ax.scatter</w:t>
      </w:r>
      <w:proofErr w:type="spellEnd"/>
      <w:proofErr w:type="gramEnd"/>
      <w:r w:rsidRPr="00601BFB">
        <w:rPr>
          <w:rFonts w:ascii="Times New Roman" w:hAnsi="Times New Roman" w:cs="Times New Roman"/>
        </w:rPr>
        <w:t>(</w:t>
      </w:r>
      <w:proofErr w:type="spellStart"/>
      <w:r w:rsidRPr="00601BFB">
        <w:rPr>
          <w:rFonts w:ascii="Times New Roman" w:hAnsi="Times New Roman" w:cs="Times New Roman"/>
        </w:rPr>
        <w:t>X_F,X_Br,X_I,c</w:t>
      </w:r>
      <w:proofErr w:type="spellEnd"/>
      <w:r w:rsidRPr="00601BFB">
        <w:rPr>
          <w:rFonts w:ascii="Times New Roman" w:hAnsi="Times New Roman" w:cs="Times New Roman"/>
        </w:rPr>
        <w:t>=</w:t>
      </w:r>
      <w:proofErr w:type="spellStart"/>
      <w:r w:rsidRPr="00601BFB">
        <w:rPr>
          <w:rFonts w:ascii="Times New Roman" w:hAnsi="Times New Roman" w:cs="Times New Roman"/>
        </w:rPr>
        <w:t>y,cmap</w:t>
      </w:r>
      <w:proofErr w:type="spellEnd"/>
      <w:r w:rsidRPr="00601BFB">
        <w:rPr>
          <w:rFonts w:ascii="Times New Roman" w:hAnsi="Times New Roman" w:cs="Times New Roman"/>
        </w:rPr>
        <w:t>=</w:t>
      </w:r>
      <w:proofErr w:type="spellStart"/>
      <w:r w:rsidRPr="00601BFB">
        <w:rPr>
          <w:rFonts w:ascii="Times New Roman" w:hAnsi="Times New Roman" w:cs="Times New Roman"/>
        </w:rPr>
        <w:t>cmap,norm</w:t>
      </w:r>
      <w:proofErr w:type="spellEnd"/>
      <w:r w:rsidRPr="00601BFB">
        <w:rPr>
          <w:rFonts w:ascii="Times New Roman" w:hAnsi="Times New Roman" w:cs="Times New Roman"/>
        </w:rPr>
        <w:t>=norm)</w:t>
      </w:r>
    </w:p>
    <w:p w14:paraId="41E19D28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01BFB">
        <w:rPr>
          <w:rFonts w:ascii="Times New Roman" w:hAnsi="Times New Roman" w:cs="Times New Roman"/>
        </w:rPr>
        <w:t>ax.set_xlabel</w:t>
      </w:r>
      <w:proofErr w:type="spellEnd"/>
      <w:r w:rsidRPr="00601BFB">
        <w:rPr>
          <w:rFonts w:ascii="Times New Roman" w:hAnsi="Times New Roman" w:cs="Times New Roman"/>
        </w:rPr>
        <w:t>('X-axis')</w:t>
      </w:r>
    </w:p>
    <w:p w14:paraId="0756DB28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01BFB">
        <w:rPr>
          <w:rFonts w:ascii="Times New Roman" w:hAnsi="Times New Roman" w:cs="Times New Roman"/>
        </w:rPr>
        <w:t>ax.set_ylabel</w:t>
      </w:r>
      <w:proofErr w:type="spellEnd"/>
      <w:r w:rsidRPr="00601BFB">
        <w:rPr>
          <w:rFonts w:ascii="Times New Roman" w:hAnsi="Times New Roman" w:cs="Times New Roman"/>
        </w:rPr>
        <w:t>('Y-axis')</w:t>
      </w:r>
    </w:p>
    <w:p w14:paraId="2A2235EB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01BFB">
        <w:rPr>
          <w:rFonts w:ascii="Times New Roman" w:hAnsi="Times New Roman" w:cs="Times New Roman"/>
        </w:rPr>
        <w:t>ax.set_zlabel</w:t>
      </w:r>
      <w:proofErr w:type="spellEnd"/>
      <w:r w:rsidRPr="00601BFB">
        <w:rPr>
          <w:rFonts w:ascii="Times New Roman" w:hAnsi="Times New Roman" w:cs="Times New Roman"/>
        </w:rPr>
        <w:t>('Z-axis')</w:t>
      </w:r>
    </w:p>
    <w:p w14:paraId="3029B2B5" w14:textId="195D297F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01BFB">
        <w:rPr>
          <w:rFonts w:ascii="Times New Roman" w:hAnsi="Times New Roman" w:cs="Times New Roman"/>
        </w:rPr>
        <w:lastRenderedPageBreak/>
        <w:t>ax.set_</w:t>
      </w:r>
      <w:proofErr w:type="gramStart"/>
      <w:r w:rsidRPr="00601BFB">
        <w:rPr>
          <w:rFonts w:ascii="Times New Roman" w:hAnsi="Times New Roman" w:cs="Times New Roman"/>
        </w:rPr>
        <w:t>title</w:t>
      </w:r>
      <w:proofErr w:type="spellEnd"/>
      <w:r w:rsidRPr="00601BFB">
        <w:rPr>
          <w:rFonts w:ascii="Times New Roman" w:hAnsi="Times New Roman" w:cs="Times New Roman"/>
        </w:rPr>
        <w:t>(</w:t>
      </w:r>
      <w:proofErr w:type="gramEnd"/>
      <w:r w:rsidRPr="00601BFB">
        <w:rPr>
          <w:rFonts w:ascii="Times New Roman" w:hAnsi="Times New Roman" w:cs="Times New Roman"/>
        </w:rPr>
        <w:t>"3D Scatterplot")</w:t>
      </w:r>
    </w:p>
    <w:p w14:paraId="4AB98CAA" w14:textId="36FFBEDD" w:rsid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01BFB">
        <w:rPr>
          <w:rFonts w:ascii="Times New Roman" w:hAnsi="Times New Roman" w:cs="Times New Roman"/>
        </w:rPr>
        <w:t>plt.show</w:t>
      </w:r>
      <w:proofErr w:type="spellEnd"/>
      <w:proofErr w:type="gramEnd"/>
      <w:r w:rsidRPr="00601BFB">
        <w:rPr>
          <w:rFonts w:ascii="Times New Roman" w:hAnsi="Times New Roman" w:cs="Times New Roman"/>
        </w:rPr>
        <w:t>()</w:t>
      </w:r>
    </w:p>
    <w:p w14:paraId="0C49F4E9" w14:textId="0C455335" w:rsidR="007909DD" w:rsidRDefault="007909DD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5A95D372" w14:textId="2C2D112C" w:rsidR="007909DD" w:rsidRDefault="007909DD" w:rsidP="00601BF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#Example scatterplots: </w:t>
      </w:r>
    </w:p>
    <w:p w14:paraId="57F88678" w14:textId="54323BDC" w:rsidR="007909DD" w:rsidRDefault="007909DD" w:rsidP="009B4FA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E3730A" wp14:editId="0A40585F">
            <wp:extent cx="3912063" cy="193512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475" cy="195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F3F6A" w14:textId="1A8A5E21" w:rsidR="007909DD" w:rsidRDefault="007909DD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4949D31B" w14:textId="4051FCFB" w:rsidR="007909DD" w:rsidRDefault="007909DD" w:rsidP="009B4FA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E61BA4" wp14:editId="28D035DF">
            <wp:extent cx="4140014" cy="21158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102" cy="21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9F584" w14:textId="77777777" w:rsidR="00F00835" w:rsidRDefault="00F00835" w:rsidP="00601BFB">
      <w:pPr>
        <w:spacing w:line="360" w:lineRule="auto"/>
        <w:jc w:val="both"/>
        <w:rPr>
          <w:ins w:id="205" w:author="Shambavi Ganesh" w:date="2020-03-24T14:19:00Z"/>
          <w:rFonts w:ascii="Times New Roman" w:hAnsi="Times New Roman" w:cs="Times New Roman"/>
        </w:rPr>
      </w:pPr>
    </w:p>
    <w:p w14:paraId="059F62F3" w14:textId="77777777" w:rsidR="00F00835" w:rsidRDefault="00F00835" w:rsidP="00601BFB">
      <w:pPr>
        <w:spacing w:line="360" w:lineRule="auto"/>
        <w:jc w:val="both"/>
        <w:rPr>
          <w:ins w:id="206" w:author="Shambavi Ganesh" w:date="2020-03-24T14:19:00Z"/>
          <w:rFonts w:ascii="Times New Roman" w:hAnsi="Times New Roman" w:cs="Times New Roman"/>
        </w:rPr>
      </w:pPr>
    </w:p>
    <w:p w14:paraId="1FDCCCC2" w14:textId="2AE7505E" w:rsidR="00F00835" w:rsidRDefault="00F00835" w:rsidP="00601BFB">
      <w:pPr>
        <w:spacing w:line="360" w:lineRule="auto"/>
        <w:jc w:val="both"/>
        <w:rPr>
          <w:ins w:id="207" w:author="Shambavi Ganesh" w:date="2020-03-24T14:19:00Z"/>
          <w:rFonts w:ascii="Times New Roman" w:hAnsi="Times New Roman" w:cs="Times New Roman"/>
        </w:rPr>
      </w:pPr>
      <w:ins w:id="208" w:author="Shambavi Ganesh" w:date="2020-03-24T14:17:00Z">
        <w:r>
          <w:rPr>
            <w:rFonts w:ascii="Times New Roman" w:hAnsi="Times New Roman" w:cs="Times New Roman"/>
          </w:rPr>
          <w:t xml:space="preserve">The </w:t>
        </w:r>
      </w:ins>
      <w:ins w:id="209" w:author="Shambavi Ganesh" w:date="2020-03-24T14:20:00Z">
        <w:r>
          <w:rPr>
            <w:rFonts w:ascii="Times New Roman" w:hAnsi="Times New Roman" w:cs="Times New Roman"/>
          </w:rPr>
          <w:t xml:space="preserve">original data </w:t>
        </w:r>
      </w:ins>
      <w:ins w:id="210" w:author="Shambavi Ganesh" w:date="2020-03-24T14:21:00Z">
        <w:r w:rsidR="0048248E">
          <w:rPr>
            <w:rFonts w:ascii="Times New Roman" w:hAnsi="Times New Roman" w:cs="Times New Roman"/>
          </w:rPr>
          <w:t xml:space="preserve">of the nanotags </w:t>
        </w:r>
      </w:ins>
      <w:ins w:id="211" w:author="Shambavi Ganesh" w:date="2020-03-24T14:18:00Z">
        <w:r>
          <w:rPr>
            <w:rFonts w:ascii="Times New Roman" w:hAnsi="Times New Roman" w:cs="Times New Roman"/>
          </w:rPr>
          <w:t>is presented in the following t</w:t>
        </w:r>
      </w:ins>
      <w:ins w:id="212" w:author="Shambavi Ganesh" w:date="2020-03-24T14:17:00Z">
        <w:r>
          <w:rPr>
            <w:rFonts w:ascii="Times New Roman" w:hAnsi="Times New Roman" w:cs="Times New Roman"/>
          </w:rPr>
          <w:t>able</w:t>
        </w:r>
      </w:ins>
      <w:ins w:id="213" w:author="Shambavi Ganesh" w:date="2020-03-24T14:18:00Z">
        <w:r>
          <w:rPr>
            <w:rFonts w:ascii="Times New Roman" w:hAnsi="Times New Roman" w:cs="Times New Roman"/>
          </w:rPr>
          <w:t>.</w:t>
        </w:r>
      </w:ins>
      <w:ins w:id="214" w:author="Shambavi Ganesh" w:date="2020-03-24T14:17:00Z">
        <w:r>
          <w:rPr>
            <w:rFonts w:ascii="Times New Roman" w:hAnsi="Times New Roman" w:cs="Times New Roman"/>
          </w:rPr>
          <w:t xml:space="preserve"> </w:t>
        </w:r>
      </w:ins>
    </w:p>
    <w:p w14:paraId="78350B25" w14:textId="77777777" w:rsidR="00F00835" w:rsidRPr="00601BFB" w:rsidRDefault="00F00835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5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215" w:author="Shambavi Ganesh" w:date="2020-03-24T14:19:00Z">
          <w:tblPr>
            <w:tblW w:w="5760" w:type="dxa"/>
            <w:tblLook w:val="04A0" w:firstRow="1" w:lastRow="0" w:firstColumn="1" w:lastColumn="0" w:noHBand="0" w:noVBand="1"/>
          </w:tblPr>
        </w:tblPrChange>
      </w:tblPr>
      <w:tblGrid>
        <w:gridCol w:w="960"/>
        <w:gridCol w:w="960"/>
        <w:gridCol w:w="1053"/>
        <w:gridCol w:w="1053"/>
        <w:gridCol w:w="1053"/>
        <w:gridCol w:w="960"/>
        <w:tblGridChange w:id="216">
          <w:tblGrid>
            <w:gridCol w:w="960"/>
            <w:gridCol w:w="960"/>
            <w:gridCol w:w="1053"/>
            <w:gridCol w:w="1053"/>
            <w:gridCol w:w="1053"/>
            <w:gridCol w:w="960"/>
          </w:tblGrid>
        </w:tblGridChange>
      </w:tblGrid>
      <w:tr w:rsidR="00F00835" w:rsidRPr="00F00835" w14:paraId="09AA48E5" w14:textId="77777777" w:rsidTr="00F00835">
        <w:trPr>
          <w:trHeight w:val="290"/>
          <w:jc w:val="center"/>
          <w:ins w:id="217" w:author="Shambavi Ganesh" w:date="2020-03-24T14:17:00Z"/>
          <w:trPrChange w:id="218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21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68BD748" w14:textId="77777777" w:rsidR="00F00835" w:rsidRPr="00F00835" w:rsidRDefault="00F00835" w:rsidP="0048248E">
            <w:pPr>
              <w:jc w:val="center"/>
              <w:rPr>
                <w:ins w:id="220" w:author="Shambavi Ganesh" w:date="2020-03-24T14:17:00Z"/>
                <w:rFonts w:ascii="Times New Roman" w:eastAsia="Times New Roman" w:hAnsi="Times New Roman" w:cs="Times New Roman"/>
              </w:rPr>
              <w:pPrChange w:id="221" w:author="Shambavi Ganesh" w:date="2020-03-24T14:24:00Z">
                <w:pPr/>
              </w:pPrChange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2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DCEB9D3" w14:textId="77777777" w:rsidR="00F00835" w:rsidRPr="0048248E" w:rsidRDefault="00F00835" w:rsidP="0048248E">
            <w:pPr>
              <w:jc w:val="center"/>
              <w:rPr>
                <w:ins w:id="223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224" w:author="Shambavi Ganesh" w:date="2020-03-24T14:24:00Z">
                  <w:rPr>
                    <w:ins w:id="225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226" w:author="Shambavi Ganesh" w:date="2020-03-24T14:24:00Z">
                <w:pPr/>
              </w:pPrChange>
            </w:pPr>
            <w:ins w:id="227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228" w:author="Shambavi Ganesh" w:date="2020-03-24T14:24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Si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2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EBBCE3C" w14:textId="77777777" w:rsidR="00F00835" w:rsidRPr="0048248E" w:rsidRDefault="00F00835" w:rsidP="0048248E">
            <w:pPr>
              <w:jc w:val="center"/>
              <w:rPr>
                <w:ins w:id="230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231" w:author="Shambavi Ganesh" w:date="2020-03-24T14:24:00Z">
                  <w:rPr>
                    <w:ins w:id="232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233" w:author="Shambavi Ganesh" w:date="2020-03-24T14:24:00Z">
                <w:pPr/>
              </w:pPrChange>
            </w:pPr>
            <w:ins w:id="234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235" w:author="Shambavi Ganesh" w:date="2020-03-24T14:24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F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3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5E3B3EE" w14:textId="77777777" w:rsidR="00F00835" w:rsidRPr="0048248E" w:rsidRDefault="00F00835" w:rsidP="0048248E">
            <w:pPr>
              <w:jc w:val="center"/>
              <w:rPr>
                <w:ins w:id="237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238" w:author="Shambavi Ganesh" w:date="2020-03-24T14:24:00Z">
                  <w:rPr>
                    <w:ins w:id="239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240" w:author="Shambavi Ganesh" w:date="2020-03-24T14:24:00Z">
                <w:pPr/>
              </w:pPrChange>
            </w:pPr>
            <w:ins w:id="241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242" w:author="Shambavi Ganesh" w:date="2020-03-24T14:24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Br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4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B7A8D05" w14:textId="77777777" w:rsidR="00F00835" w:rsidRPr="0048248E" w:rsidRDefault="00F00835" w:rsidP="0048248E">
            <w:pPr>
              <w:jc w:val="center"/>
              <w:rPr>
                <w:ins w:id="244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245" w:author="Shambavi Ganesh" w:date="2020-03-24T14:24:00Z">
                  <w:rPr>
                    <w:ins w:id="246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247" w:author="Shambavi Ganesh" w:date="2020-03-24T14:24:00Z">
                <w:pPr/>
              </w:pPrChange>
            </w:pPr>
            <w:ins w:id="248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249" w:author="Shambavi Ganesh" w:date="2020-03-24T14:24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I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5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780F7AB" w14:textId="77777777" w:rsidR="00F00835" w:rsidRPr="0048248E" w:rsidRDefault="00F00835" w:rsidP="0048248E">
            <w:pPr>
              <w:jc w:val="center"/>
              <w:rPr>
                <w:ins w:id="251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252" w:author="Shambavi Ganesh" w:date="2020-03-24T14:24:00Z">
                  <w:rPr>
                    <w:ins w:id="253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254" w:author="Shambavi Ganesh" w:date="2020-03-24T14:24:00Z">
                <w:pPr/>
              </w:pPrChange>
            </w:pPr>
            <w:ins w:id="255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256" w:author="Shambavi Ganesh" w:date="2020-03-24T14:24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code</w:t>
              </w:r>
            </w:ins>
          </w:p>
        </w:tc>
      </w:tr>
      <w:tr w:rsidR="00F00835" w:rsidRPr="00F00835" w14:paraId="1120BD9D" w14:textId="77777777" w:rsidTr="00F00835">
        <w:trPr>
          <w:trHeight w:val="290"/>
          <w:jc w:val="center"/>
          <w:ins w:id="257" w:author="Shambavi Ganesh" w:date="2020-03-24T14:17:00Z"/>
          <w:trPrChange w:id="258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25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4BB30A3" w14:textId="77777777" w:rsidR="00F00835" w:rsidRPr="0048248E" w:rsidRDefault="00F00835" w:rsidP="0048248E">
            <w:pPr>
              <w:jc w:val="center"/>
              <w:rPr>
                <w:ins w:id="260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261" w:author="Shambavi Ganesh" w:date="2020-03-24T14:26:00Z">
                  <w:rPr>
                    <w:ins w:id="262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263" w:author="Shambavi Ganesh" w:date="2020-03-24T14:24:00Z">
                <w:pPr>
                  <w:jc w:val="right"/>
                </w:pPr>
              </w:pPrChange>
            </w:pPr>
            <w:ins w:id="264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265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6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C45C6EF" w14:textId="77777777" w:rsidR="00F00835" w:rsidRPr="00F00835" w:rsidRDefault="00F00835" w:rsidP="0048248E">
            <w:pPr>
              <w:jc w:val="center"/>
              <w:rPr>
                <w:ins w:id="26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68" w:author="Shambavi Ganesh" w:date="2020-03-24T14:24:00Z">
                <w:pPr>
                  <w:jc w:val="right"/>
                </w:pPr>
              </w:pPrChange>
            </w:pPr>
            <w:ins w:id="26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2079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7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BEDCA58" w14:textId="77777777" w:rsidR="00F00835" w:rsidRPr="00F00835" w:rsidRDefault="00F00835" w:rsidP="0048248E">
            <w:pPr>
              <w:jc w:val="center"/>
              <w:rPr>
                <w:ins w:id="27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72" w:author="Shambavi Ganesh" w:date="2020-03-24T14:24:00Z">
                <w:pPr>
                  <w:jc w:val="right"/>
                </w:pPr>
              </w:pPrChange>
            </w:pPr>
            <w:ins w:id="27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1.536797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7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C784DD7" w14:textId="77777777" w:rsidR="00F00835" w:rsidRPr="00F00835" w:rsidRDefault="00F00835" w:rsidP="0048248E">
            <w:pPr>
              <w:jc w:val="center"/>
              <w:rPr>
                <w:ins w:id="27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76" w:author="Shambavi Ganesh" w:date="2020-03-24T14:24:00Z">
                <w:pPr>
                  <w:jc w:val="right"/>
                </w:pPr>
              </w:pPrChange>
            </w:pPr>
            <w:ins w:id="27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0.102557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7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E4EE999" w14:textId="77777777" w:rsidR="00F00835" w:rsidRPr="00F00835" w:rsidRDefault="00F00835" w:rsidP="0048248E">
            <w:pPr>
              <w:jc w:val="center"/>
              <w:rPr>
                <w:ins w:id="27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80" w:author="Shambavi Ganesh" w:date="2020-03-24T14:24:00Z">
                <w:pPr>
                  <w:jc w:val="right"/>
                </w:pPr>
              </w:pPrChange>
            </w:pPr>
            <w:ins w:id="28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0.594991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8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4649123" w14:textId="0702FE1E" w:rsidR="00F00835" w:rsidRPr="00F00835" w:rsidRDefault="00F00835" w:rsidP="0048248E">
            <w:pPr>
              <w:jc w:val="center"/>
              <w:rPr>
                <w:ins w:id="28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84" w:author="Shambavi Ganesh" w:date="2020-03-24T14:24:00Z">
                <w:pPr/>
              </w:pPrChange>
            </w:pPr>
            <w:ins w:id="28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000</w:t>
              </w:r>
            </w:ins>
          </w:p>
        </w:tc>
      </w:tr>
      <w:tr w:rsidR="00F00835" w:rsidRPr="00F00835" w14:paraId="55B23A9C" w14:textId="77777777" w:rsidTr="00F00835">
        <w:trPr>
          <w:trHeight w:val="290"/>
          <w:jc w:val="center"/>
          <w:ins w:id="286" w:author="Shambavi Ganesh" w:date="2020-03-24T14:17:00Z"/>
          <w:trPrChange w:id="287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28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016F7F8" w14:textId="77777777" w:rsidR="00F00835" w:rsidRPr="0048248E" w:rsidRDefault="00F00835" w:rsidP="0048248E">
            <w:pPr>
              <w:jc w:val="center"/>
              <w:rPr>
                <w:ins w:id="289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290" w:author="Shambavi Ganesh" w:date="2020-03-24T14:26:00Z">
                  <w:rPr>
                    <w:ins w:id="291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292" w:author="Shambavi Ganesh" w:date="2020-03-24T14:24:00Z">
                <w:pPr>
                  <w:jc w:val="right"/>
                </w:pPr>
              </w:pPrChange>
            </w:pPr>
            <w:ins w:id="293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294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11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9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C33A6F4" w14:textId="77777777" w:rsidR="00F00835" w:rsidRPr="00F00835" w:rsidRDefault="00F00835" w:rsidP="0048248E">
            <w:pPr>
              <w:jc w:val="center"/>
              <w:rPr>
                <w:ins w:id="29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97" w:author="Shambavi Ganesh" w:date="2020-03-24T14:24:00Z">
                <w:pPr>
                  <w:jc w:val="right"/>
                </w:pPr>
              </w:pPrChange>
            </w:pPr>
            <w:ins w:id="29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1941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9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498D1E1" w14:textId="77777777" w:rsidR="00F00835" w:rsidRPr="00F00835" w:rsidRDefault="00F00835" w:rsidP="0048248E">
            <w:pPr>
              <w:jc w:val="center"/>
              <w:rPr>
                <w:ins w:id="30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301" w:author="Shambavi Ganesh" w:date="2020-03-24T14:24:00Z">
                <w:pPr>
                  <w:jc w:val="right"/>
                </w:pPr>
              </w:pPrChange>
            </w:pPr>
            <w:ins w:id="30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0.086038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30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5B88CAA" w14:textId="77777777" w:rsidR="00F00835" w:rsidRPr="00F00835" w:rsidRDefault="00F00835" w:rsidP="0048248E">
            <w:pPr>
              <w:jc w:val="center"/>
              <w:rPr>
                <w:ins w:id="30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305" w:author="Shambavi Ganesh" w:date="2020-03-24T14:24:00Z">
                <w:pPr>
                  <w:jc w:val="right"/>
                </w:pPr>
              </w:pPrChange>
            </w:pPr>
            <w:ins w:id="30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0.03325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30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3F92D20" w14:textId="77777777" w:rsidR="00F00835" w:rsidRPr="00F00835" w:rsidRDefault="00F00835" w:rsidP="0048248E">
            <w:pPr>
              <w:jc w:val="center"/>
              <w:rPr>
                <w:ins w:id="30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309" w:author="Shambavi Ganesh" w:date="2020-03-24T14:24:00Z">
                <w:pPr>
                  <w:jc w:val="right"/>
                </w:pPr>
              </w:pPrChange>
            </w:pPr>
            <w:ins w:id="31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0.106314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31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944F686" w14:textId="18DB81D1" w:rsidR="00F00835" w:rsidRPr="00F00835" w:rsidRDefault="00F00835" w:rsidP="0048248E">
            <w:pPr>
              <w:jc w:val="center"/>
              <w:rPr>
                <w:ins w:id="31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313" w:author="Shambavi Ganesh" w:date="2020-03-24T14:24:00Z">
                <w:pPr/>
              </w:pPrChange>
            </w:pPr>
            <w:ins w:id="31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000</w:t>
              </w:r>
            </w:ins>
          </w:p>
        </w:tc>
      </w:tr>
      <w:tr w:rsidR="00F00835" w:rsidRPr="00F00835" w14:paraId="66575EE5" w14:textId="77777777" w:rsidTr="00F00835">
        <w:trPr>
          <w:trHeight w:val="290"/>
          <w:jc w:val="center"/>
          <w:ins w:id="315" w:author="Shambavi Ganesh" w:date="2020-03-24T14:17:00Z"/>
          <w:trPrChange w:id="316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31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17F5AE6" w14:textId="77777777" w:rsidR="00F00835" w:rsidRPr="0048248E" w:rsidRDefault="00F00835" w:rsidP="0048248E">
            <w:pPr>
              <w:jc w:val="center"/>
              <w:rPr>
                <w:ins w:id="318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319" w:author="Shambavi Ganesh" w:date="2020-03-24T14:26:00Z">
                  <w:rPr>
                    <w:ins w:id="320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321" w:author="Shambavi Ganesh" w:date="2020-03-24T14:24:00Z">
                <w:pPr>
                  <w:jc w:val="right"/>
                </w:pPr>
              </w:pPrChange>
            </w:pPr>
            <w:ins w:id="322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323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18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32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DCEF66D" w14:textId="77777777" w:rsidR="00F00835" w:rsidRPr="00F00835" w:rsidRDefault="00F00835" w:rsidP="0048248E">
            <w:pPr>
              <w:jc w:val="center"/>
              <w:rPr>
                <w:ins w:id="32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326" w:author="Shambavi Ganesh" w:date="2020-03-24T14:24:00Z">
                <w:pPr>
                  <w:jc w:val="right"/>
                </w:pPr>
              </w:pPrChange>
            </w:pPr>
            <w:ins w:id="32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591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32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7D0C1BE" w14:textId="77777777" w:rsidR="00F00835" w:rsidRPr="00F00835" w:rsidRDefault="00F00835" w:rsidP="0048248E">
            <w:pPr>
              <w:jc w:val="center"/>
              <w:rPr>
                <w:ins w:id="32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330" w:author="Shambavi Ganesh" w:date="2020-03-24T14:24:00Z">
                <w:pPr>
                  <w:jc w:val="right"/>
                </w:pPr>
              </w:pPrChange>
            </w:pPr>
            <w:ins w:id="33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0.169205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33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EA5392A" w14:textId="77777777" w:rsidR="00F00835" w:rsidRPr="00F00835" w:rsidRDefault="00F00835" w:rsidP="0048248E">
            <w:pPr>
              <w:jc w:val="center"/>
              <w:rPr>
                <w:ins w:id="33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334" w:author="Shambavi Ganesh" w:date="2020-03-24T14:24:00Z">
                <w:pPr>
                  <w:jc w:val="right"/>
                </w:pPr>
              </w:pPrChange>
            </w:pPr>
            <w:ins w:id="33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0.100464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33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38EE15D" w14:textId="77777777" w:rsidR="00F00835" w:rsidRPr="00F00835" w:rsidRDefault="00F00835" w:rsidP="0048248E">
            <w:pPr>
              <w:jc w:val="center"/>
              <w:rPr>
                <w:ins w:id="33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338" w:author="Shambavi Ganesh" w:date="2020-03-24T14:24:00Z">
                <w:pPr>
                  <w:jc w:val="right"/>
                </w:pPr>
              </w:pPrChange>
            </w:pPr>
            <w:ins w:id="33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0.199369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34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B689636" w14:textId="380FFC41" w:rsidR="00F00835" w:rsidRPr="00F00835" w:rsidRDefault="00F00835" w:rsidP="0048248E">
            <w:pPr>
              <w:jc w:val="center"/>
              <w:rPr>
                <w:ins w:id="34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342" w:author="Shambavi Ganesh" w:date="2020-03-24T14:24:00Z">
                <w:pPr/>
              </w:pPrChange>
            </w:pPr>
            <w:ins w:id="34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000</w:t>
              </w:r>
            </w:ins>
          </w:p>
        </w:tc>
      </w:tr>
      <w:tr w:rsidR="00F00835" w:rsidRPr="00F00835" w14:paraId="68C57533" w14:textId="77777777" w:rsidTr="00F00835">
        <w:trPr>
          <w:trHeight w:val="290"/>
          <w:jc w:val="center"/>
          <w:ins w:id="344" w:author="Shambavi Ganesh" w:date="2020-03-24T14:17:00Z"/>
          <w:trPrChange w:id="345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34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0E069C2" w14:textId="77777777" w:rsidR="00F00835" w:rsidRPr="0048248E" w:rsidRDefault="00F00835" w:rsidP="0048248E">
            <w:pPr>
              <w:jc w:val="center"/>
              <w:rPr>
                <w:ins w:id="347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348" w:author="Shambavi Ganesh" w:date="2020-03-24T14:26:00Z">
                  <w:rPr>
                    <w:ins w:id="349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350" w:author="Shambavi Ganesh" w:date="2020-03-24T14:24:00Z">
                <w:pPr>
                  <w:jc w:val="right"/>
                </w:pPr>
              </w:pPrChange>
            </w:pPr>
            <w:ins w:id="351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352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19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35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C4606E6" w14:textId="77777777" w:rsidR="00F00835" w:rsidRPr="00F00835" w:rsidRDefault="00F00835" w:rsidP="0048248E">
            <w:pPr>
              <w:jc w:val="center"/>
              <w:rPr>
                <w:ins w:id="35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355" w:author="Shambavi Ganesh" w:date="2020-03-24T14:24:00Z">
                <w:pPr>
                  <w:jc w:val="right"/>
                </w:pPr>
              </w:pPrChange>
            </w:pPr>
            <w:ins w:id="35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109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35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5839413" w14:textId="77777777" w:rsidR="00F00835" w:rsidRPr="00F00835" w:rsidRDefault="00F00835" w:rsidP="0048248E">
            <w:pPr>
              <w:jc w:val="center"/>
              <w:rPr>
                <w:ins w:id="35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359" w:author="Shambavi Ganesh" w:date="2020-03-24T14:24:00Z">
                <w:pPr>
                  <w:jc w:val="right"/>
                </w:pPr>
              </w:pPrChange>
            </w:pPr>
            <w:ins w:id="36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0.449541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36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3D473BF" w14:textId="77777777" w:rsidR="00F00835" w:rsidRPr="00F00835" w:rsidRDefault="00F00835" w:rsidP="0048248E">
            <w:pPr>
              <w:jc w:val="center"/>
              <w:rPr>
                <w:ins w:id="36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363" w:author="Shambavi Ganesh" w:date="2020-03-24T14:24:00Z">
                <w:pPr>
                  <w:jc w:val="right"/>
                </w:pPr>
              </w:pPrChange>
            </w:pPr>
            <w:ins w:id="36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0.084285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36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8692DDE" w14:textId="77777777" w:rsidR="00F00835" w:rsidRPr="00F00835" w:rsidRDefault="00F00835" w:rsidP="0048248E">
            <w:pPr>
              <w:jc w:val="center"/>
              <w:rPr>
                <w:ins w:id="36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367" w:author="Shambavi Ganesh" w:date="2020-03-24T14:24:00Z">
                <w:pPr>
                  <w:jc w:val="right"/>
                </w:pPr>
              </w:pPrChange>
            </w:pPr>
            <w:ins w:id="36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0.231398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36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611826E" w14:textId="584D0E79" w:rsidR="00F00835" w:rsidRPr="00F00835" w:rsidRDefault="00F00835" w:rsidP="0048248E">
            <w:pPr>
              <w:jc w:val="center"/>
              <w:rPr>
                <w:ins w:id="37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371" w:author="Shambavi Ganesh" w:date="2020-03-24T14:24:00Z">
                <w:pPr/>
              </w:pPrChange>
            </w:pPr>
            <w:ins w:id="37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000</w:t>
              </w:r>
            </w:ins>
          </w:p>
        </w:tc>
      </w:tr>
      <w:tr w:rsidR="00F00835" w:rsidRPr="00F00835" w14:paraId="1B8A1F43" w14:textId="77777777" w:rsidTr="00F00835">
        <w:trPr>
          <w:trHeight w:val="290"/>
          <w:jc w:val="center"/>
          <w:ins w:id="373" w:author="Shambavi Ganesh" w:date="2020-03-24T14:17:00Z"/>
          <w:trPrChange w:id="374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37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A2E0B0D" w14:textId="77777777" w:rsidR="00F00835" w:rsidRPr="0048248E" w:rsidRDefault="00F00835" w:rsidP="0048248E">
            <w:pPr>
              <w:jc w:val="center"/>
              <w:rPr>
                <w:ins w:id="376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377" w:author="Shambavi Ganesh" w:date="2020-03-24T14:26:00Z">
                  <w:rPr>
                    <w:ins w:id="378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379" w:author="Shambavi Ganesh" w:date="2020-03-24T14:24:00Z">
                <w:pPr>
                  <w:jc w:val="right"/>
                </w:pPr>
              </w:pPrChange>
            </w:pPr>
            <w:ins w:id="380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381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22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38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36AF6A5" w14:textId="77777777" w:rsidR="00F00835" w:rsidRPr="00F00835" w:rsidRDefault="00F00835" w:rsidP="0048248E">
            <w:pPr>
              <w:jc w:val="center"/>
              <w:rPr>
                <w:ins w:id="38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384" w:author="Shambavi Ganesh" w:date="2020-03-24T14:24:00Z">
                <w:pPr>
                  <w:jc w:val="right"/>
                </w:pPr>
              </w:pPrChange>
            </w:pPr>
            <w:ins w:id="38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884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38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984FAC6" w14:textId="77777777" w:rsidR="00F00835" w:rsidRPr="00F00835" w:rsidRDefault="00F00835" w:rsidP="0048248E">
            <w:pPr>
              <w:jc w:val="center"/>
              <w:rPr>
                <w:ins w:id="38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388" w:author="Shambavi Ganesh" w:date="2020-03-24T14:24:00Z">
                <w:pPr>
                  <w:jc w:val="right"/>
                </w:pPr>
              </w:pPrChange>
            </w:pPr>
            <w:ins w:id="38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0.127828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39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D9547D0" w14:textId="77777777" w:rsidR="00F00835" w:rsidRPr="00F00835" w:rsidRDefault="00F00835" w:rsidP="0048248E">
            <w:pPr>
              <w:jc w:val="center"/>
              <w:rPr>
                <w:ins w:id="39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392" w:author="Shambavi Ganesh" w:date="2020-03-24T14:24:00Z">
                <w:pPr>
                  <w:jc w:val="right"/>
                </w:pPr>
              </w:pPrChange>
            </w:pPr>
            <w:ins w:id="39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0.053069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39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2F0ADC9" w14:textId="77777777" w:rsidR="00F00835" w:rsidRPr="00F00835" w:rsidRDefault="00F00835" w:rsidP="0048248E">
            <w:pPr>
              <w:jc w:val="center"/>
              <w:rPr>
                <w:ins w:id="39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396" w:author="Shambavi Ganesh" w:date="2020-03-24T14:24:00Z">
                <w:pPr>
                  <w:jc w:val="right"/>
                </w:pPr>
              </w:pPrChange>
            </w:pPr>
            <w:ins w:id="39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0.112887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39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647CCD6" w14:textId="1F310F07" w:rsidR="00F00835" w:rsidRPr="00F00835" w:rsidRDefault="00F00835" w:rsidP="0048248E">
            <w:pPr>
              <w:jc w:val="center"/>
              <w:rPr>
                <w:ins w:id="39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400" w:author="Shambavi Ganesh" w:date="2020-03-24T14:24:00Z">
                <w:pPr/>
              </w:pPrChange>
            </w:pPr>
            <w:ins w:id="40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000</w:t>
              </w:r>
            </w:ins>
          </w:p>
        </w:tc>
      </w:tr>
      <w:tr w:rsidR="00F00835" w:rsidRPr="00F00835" w14:paraId="03733B55" w14:textId="77777777" w:rsidTr="00F00835">
        <w:trPr>
          <w:trHeight w:val="290"/>
          <w:jc w:val="center"/>
          <w:ins w:id="402" w:author="Shambavi Ganesh" w:date="2020-03-24T14:17:00Z"/>
          <w:trPrChange w:id="403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40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DE07F0" w14:textId="77777777" w:rsidR="00F00835" w:rsidRPr="0048248E" w:rsidRDefault="00F00835" w:rsidP="0048248E">
            <w:pPr>
              <w:jc w:val="center"/>
              <w:rPr>
                <w:ins w:id="405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406" w:author="Shambavi Ganesh" w:date="2020-03-24T14:26:00Z">
                  <w:rPr>
                    <w:ins w:id="407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408" w:author="Shambavi Ganesh" w:date="2020-03-24T14:24:00Z">
                <w:pPr>
                  <w:jc w:val="right"/>
                </w:pPr>
              </w:pPrChange>
            </w:pPr>
            <w:ins w:id="409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410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30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41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CE33751" w14:textId="77777777" w:rsidR="00F00835" w:rsidRPr="00F00835" w:rsidRDefault="00F00835" w:rsidP="0048248E">
            <w:pPr>
              <w:jc w:val="center"/>
              <w:rPr>
                <w:ins w:id="41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413" w:author="Shambavi Ganesh" w:date="2020-03-24T14:24:00Z">
                <w:pPr>
                  <w:jc w:val="right"/>
                </w:pPr>
              </w:pPrChange>
            </w:pPr>
            <w:ins w:id="41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206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41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3CDC997" w14:textId="77777777" w:rsidR="00F00835" w:rsidRPr="00F00835" w:rsidRDefault="00F00835" w:rsidP="0048248E">
            <w:pPr>
              <w:jc w:val="center"/>
              <w:rPr>
                <w:ins w:id="41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417" w:author="Shambavi Ganesh" w:date="2020-03-24T14:24:00Z">
                <w:pPr>
                  <w:jc w:val="right"/>
                </w:pPr>
              </w:pPrChange>
            </w:pPr>
            <w:ins w:id="41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0.252427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41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8BB4AF3" w14:textId="77777777" w:rsidR="00F00835" w:rsidRPr="00F00835" w:rsidRDefault="00F00835" w:rsidP="0048248E">
            <w:pPr>
              <w:jc w:val="center"/>
              <w:rPr>
                <w:ins w:id="42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421" w:author="Shambavi Ganesh" w:date="2020-03-24T14:24:00Z">
                <w:pPr>
                  <w:jc w:val="right"/>
                </w:pPr>
              </w:pPrChange>
            </w:pPr>
            <w:ins w:id="42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0.090409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42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436FC62" w14:textId="77777777" w:rsidR="00F00835" w:rsidRPr="00F00835" w:rsidRDefault="00F00835" w:rsidP="0048248E">
            <w:pPr>
              <w:jc w:val="center"/>
              <w:rPr>
                <w:ins w:id="42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425" w:author="Shambavi Ganesh" w:date="2020-03-24T14:24:00Z">
                <w:pPr>
                  <w:jc w:val="right"/>
                </w:pPr>
              </w:pPrChange>
            </w:pPr>
            <w:ins w:id="42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0.682067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42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7D069B" w14:textId="381A3591" w:rsidR="00F00835" w:rsidRPr="00F00835" w:rsidRDefault="00F00835" w:rsidP="0048248E">
            <w:pPr>
              <w:jc w:val="center"/>
              <w:rPr>
                <w:ins w:id="42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429" w:author="Shambavi Ganesh" w:date="2020-03-24T14:24:00Z">
                <w:pPr/>
              </w:pPrChange>
            </w:pPr>
            <w:ins w:id="43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000</w:t>
              </w:r>
            </w:ins>
          </w:p>
        </w:tc>
      </w:tr>
      <w:tr w:rsidR="00F00835" w:rsidRPr="00F00835" w14:paraId="3B7D8B42" w14:textId="77777777" w:rsidTr="00F00835">
        <w:trPr>
          <w:trHeight w:val="290"/>
          <w:jc w:val="center"/>
          <w:ins w:id="431" w:author="Shambavi Ganesh" w:date="2020-03-24T14:17:00Z"/>
          <w:trPrChange w:id="432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43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6B7E93E" w14:textId="77777777" w:rsidR="00F00835" w:rsidRPr="0048248E" w:rsidRDefault="00F00835" w:rsidP="0048248E">
            <w:pPr>
              <w:jc w:val="center"/>
              <w:rPr>
                <w:ins w:id="434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435" w:author="Shambavi Ganesh" w:date="2020-03-24T14:26:00Z">
                  <w:rPr>
                    <w:ins w:id="436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437" w:author="Shambavi Ganesh" w:date="2020-03-24T14:24:00Z">
                <w:pPr>
                  <w:jc w:val="right"/>
                </w:pPr>
              </w:pPrChange>
            </w:pPr>
            <w:ins w:id="438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439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37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44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87BE6AA" w14:textId="77777777" w:rsidR="00F00835" w:rsidRPr="00F00835" w:rsidRDefault="00F00835" w:rsidP="0048248E">
            <w:pPr>
              <w:jc w:val="center"/>
              <w:rPr>
                <w:ins w:id="44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442" w:author="Shambavi Ganesh" w:date="2020-03-24T14:24:00Z">
                <w:pPr>
                  <w:jc w:val="right"/>
                </w:pPr>
              </w:pPrChange>
            </w:pPr>
            <w:ins w:id="44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961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44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44CB40B" w14:textId="77777777" w:rsidR="00F00835" w:rsidRPr="00F00835" w:rsidRDefault="00F00835" w:rsidP="0048248E">
            <w:pPr>
              <w:jc w:val="center"/>
              <w:rPr>
                <w:ins w:id="44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446" w:author="Shambavi Ganesh" w:date="2020-03-24T14:24:00Z">
                <w:pPr>
                  <w:jc w:val="right"/>
                </w:pPr>
              </w:pPrChange>
            </w:pPr>
            <w:ins w:id="44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0.123829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44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DA3CAE2" w14:textId="77777777" w:rsidR="00F00835" w:rsidRPr="00F00835" w:rsidRDefault="00F00835" w:rsidP="0048248E">
            <w:pPr>
              <w:jc w:val="center"/>
              <w:rPr>
                <w:ins w:id="44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450" w:author="Shambavi Ganesh" w:date="2020-03-24T14:24:00Z">
                <w:pPr>
                  <w:jc w:val="right"/>
                </w:pPr>
              </w:pPrChange>
            </w:pPr>
            <w:ins w:id="45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0.048984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45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FAB257A" w14:textId="77777777" w:rsidR="00F00835" w:rsidRPr="00F00835" w:rsidRDefault="00F00835" w:rsidP="0048248E">
            <w:pPr>
              <w:jc w:val="center"/>
              <w:rPr>
                <w:ins w:id="45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454" w:author="Shambavi Ganesh" w:date="2020-03-24T14:24:00Z">
                <w:pPr>
                  <w:jc w:val="right"/>
                </w:pPr>
              </w:pPrChange>
            </w:pPr>
            <w:ins w:id="45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0.126264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45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3C9B04F" w14:textId="6085D417" w:rsidR="00F00835" w:rsidRPr="00F00835" w:rsidRDefault="00F00835" w:rsidP="0048248E">
            <w:pPr>
              <w:jc w:val="center"/>
              <w:rPr>
                <w:ins w:id="45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458" w:author="Shambavi Ganesh" w:date="2020-03-24T14:24:00Z">
                <w:pPr/>
              </w:pPrChange>
            </w:pPr>
            <w:ins w:id="45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000</w:t>
              </w:r>
            </w:ins>
          </w:p>
        </w:tc>
      </w:tr>
      <w:tr w:rsidR="00F00835" w:rsidRPr="00F00835" w14:paraId="19651891" w14:textId="77777777" w:rsidTr="00F00835">
        <w:trPr>
          <w:trHeight w:val="290"/>
          <w:jc w:val="center"/>
          <w:ins w:id="460" w:author="Shambavi Ganesh" w:date="2020-03-24T14:17:00Z"/>
          <w:trPrChange w:id="461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46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A544488" w14:textId="77777777" w:rsidR="00F00835" w:rsidRPr="0048248E" w:rsidRDefault="00F00835" w:rsidP="0048248E">
            <w:pPr>
              <w:jc w:val="center"/>
              <w:rPr>
                <w:ins w:id="463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464" w:author="Shambavi Ganesh" w:date="2020-03-24T14:26:00Z">
                  <w:rPr>
                    <w:ins w:id="465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466" w:author="Shambavi Ganesh" w:date="2020-03-24T14:24:00Z">
                <w:pPr>
                  <w:jc w:val="right"/>
                </w:pPr>
              </w:pPrChange>
            </w:pPr>
            <w:ins w:id="467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468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lastRenderedPageBreak/>
                <w:t>46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46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DD60246" w14:textId="77777777" w:rsidR="00F00835" w:rsidRPr="00F00835" w:rsidRDefault="00F00835" w:rsidP="0048248E">
            <w:pPr>
              <w:jc w:val="center"/>
              <w:rPr>
                <w:ins w:id="47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471" w:author="Shambavi Ganesh" w:date="2020-03-24T14:24:00Z">
                <w:pPr>
                  <w:jc w:val="right"/>
                </w:pPr>
              </w:pPrChange>
            </w:pPr>
            <w:ins w:id="47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499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47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62234B6" w14:textId="77777777" w:rsidR="00F00835" w:rsidRPr="00F00835" w:rsidRDefault="00F00835" w:rsidP="0048248E">
            <w:pPr>
              <w:jc w:val="center"/>
              <w:rPr>
                <w:ins w:id="47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475" w:author="Shambavi Ganesh" w:date="2020-03-24T14:24:00Z">
                <w:pPr>
                  <w:jc w:val="right"/>
                </w:pPr>
              </w:pPrChange>
            </w:pPr>
            <w:ins w:id="47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0.202405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47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94CF892" w14:textId="77777777" w:rsidR="00F00835" w:rsidRPr="00F00835" w:rsidRDefault="00F00835" w:rsidP="0048248E">
            <w:pPr>
              <w:jc w:val="center"/>
              <w:rPr>
                <w:ins w:id="47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479" w:author="Shambavi Ganesh" w:date="2020-03-24T14:24:00Z">
                <w:pPr>
                  <w:jc w:val="right"/>
                </w:pPr>
              </w:pPrChange>
            </w:pPr>
            <w:ins w:id="48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0.085395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48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8E8B356" w14:textId="77777777" w:rsidR="00F00835" w:rsidRPr="00F00835" w:rsidRDefault="00F00835" w:rsidP="0048248E">
            <w:pPr>
              <w:jc w:val="center"/>
              <w:rPr>
                <w:ins w:id="48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483" w:author="Shambavi Ganesh" w:date="2020-03-24T14:24:00Z">
                <w:pPr>
                  <w:jc w:val="right"/>
                </w:pPr>
              </w:pPrChange>
            </w:pPr>
            <w:ins w:id="48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0.234276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48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234A9DB" w14:textId="09265D16" w:rsidR="00F00835" w:rsidRPr="00F00835" w:rsidRDefault="00F00835" w:rsidP="0048248E">
            <w:pPr>
              <w:jc w:val="center"/>
              <w:rPr>
                <w:ins w:id="48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487" w:author="Shambavi Ganesh" w:date="2020-03-24T14:24:00Z">
                <w:pPr/>
              </w:pPrChange>
            </w:pPr>
            <w:ins w:id="48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000</w:t>
              </w:r>
            </w:ins>
          </w:p>
        </w:tc>
      </w:tr>
      <w:tr w:rsidR="00F00835" w:rsidRPr="00F00835" w14:paraId="1DF6A08B" w14:textId="77777777" w:rsidTr="00F00835">
        <w:trPr>
          <w:trHeight w:val="290"/>
          <w:jc w:val="center"/>
          <w:ins w:id="489" w:author="Shambavi Ganesh" w:date="2020-03-24T14:17:00Z"/>
          <w:trPrChange w:id="490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49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66C3CA1" w14:textId="77777777" w:rsidR="00F00835" w:rsidRPr="0048248E" w:rsidRDefault="00F00835" w:rsidP="0048248E">
            <w:pPr>
              <w:jc w:val="center"/>
              <w:rPr>
                <w:ins w:id="492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493" w:author="Shambavi Ganesh" w:date="2020-03-24T14:26:00Z">
                  <w:rPr>
                    <w:ins w:id="494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495" w:author="Shambavi Ganesh" w:date="2020-03-24T14:24:00Z">
                <w:pPr>
                  <w:jc w:val="right"/>
                </w:pPr>
              </w:pPrChange>
            </w:pPr>
            <w:ins w:id="496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497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52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49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15ED10C" w14:textId="77777777" w:rsidR="00F00835" w:rsidRPr="00F00835" w:rsidRDefault="00F00835" w:rsidP="0048248E">
            <w:pPr>
              <w:jc w:val="center"/>
              <w:rPr>
                <w:ins w:id="49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500" w:author="Shambavi Ganesh" w:date="2020-03-24T14:24:00Z">
                <w:pPr>
                  <w:jc w:val="right"/>
                </w:pPr>
              </w:pPrChange>
            </w:pPr>
            <w:ins w:id="50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650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50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D8663B1" w14:textId="77777777" w:rsidR="00F00835" w:rsidRPr="00F00835" w:rsidRDefault="00F00835" w:rsidP="0048248E">
            <w:pPr>
              <w:jc w:val="center"/>
              <w:rPr>
                <w:ins w:id="50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504" w:author="Shambavi Ganesh" w:date="2020-03-24T14:24:00Z">
                <w:pPr>
                  <w:jc w:val="right"/>
                </w:pPr>
              </w:pPrChange>
            </w:pPr>
            <w:ins w:id="50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0.176923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50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7AB6F32" w14:textId="77777777" w:rsidR="00F00835" w:rsidRPr="00F00835" w:rsidRDefault="00F00835" w:rsidP="0048248E">
            <w:pPr>
              <w:jc w:val="center"/>
              <w:rPr>
                <w:ins w:id="50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508" w:author="Shambavi Ganesh" w:date="2020-03-24T14:24:00Z">
                <w:pPr>
                  <w:jc w:val="right"/>
                </w:pPr>
              </w:pPrChange>
            </w:pPr>
            <w:ins w:id="50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0.156729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51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6D5883C" w14:textId="77777777" w:rsidR="00F00835" w:rsidRPr="00F00835" w:rsidRDefault="00F00835" w:rsidP="0048248E">
            <w:pPr>
              <w:jc w:val="center"/>
              <w:rPr>
                <w:ins w:id="51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512" w:author="Shambavi Ganesh" w:date="2020-03-24T14:24:00Z">
                <w:pPr>
                  <w:jc w:val="right"/>
                </w:pPr>
              </w:pPrChange>
            </w:pPr>
            <w:ins w:id="51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0.242843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51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8D8530A" w14:textId="1FCDC998" w:rsidR="00F00835" w:rsidRPr="00F00835" w:rsidRDefault="00F00835" w:rsidP="0048248E">
            <w:pPr>
              <w:jc w:val="center"/>
              <w:rPr>
                <w:ins w:id="51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516" w:author="Shambavi Ganesh" w:date="2020-03-24T14:24:00Z">
                <w:pPr/>
              </w:pPrChange>
            </w:pPr>
            <w:ins w:id="51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000</w:t>
              </w:r>
            </w:ins>
          </w:p>
        </w:tc>
      </w:tr>
      <w:tr w:rsidR="00F00835" w:rsidRPr="00F00835" w14:paraId="7E567AC6" w14:textId="77777777" w:rsidTr="00F00835">
        <w:trPr>
          <w:trHeight w:val="290"/>
          <w:jc w:val="center"/>
          <w:ins w:id="518" w:author="Shambavi Ganesh" w:date="2020-03-24T14:17:00Z"/>
          <w:trPrChange w:id="519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52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979BC5B" w14:textId="77777777" w:rsidR="00F00835" w:rsidRPr="0048248E" w:rsidRDefault="00F00835" w:rsidP="0048248E">
            <w:pPr>
              <w:jc w:val="center"/>
              <w:rPr>
                <w:ins w:id="521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522" w:author="Shambavi Ganesh" w:date="2020-03-24T14:26:00Z">
                  <w:rPr>
                    <w:ins w:id="523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524" w:author="Shambavi Ganesh" w:date="2020-03-24T14:24:00Z">
                <w:pPr>
                  <w:jc w:val="right"/>
                </w:pPr>
              </w:pPrChange>
            </w:pPr>
            <w:ins w:id="525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526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73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52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E3BA9F3" w14:textId="77777777" w:rsidR="00F00835" w:rsidRPr="00F00835" w:rsidRDefault="00F00835" w:rsidP="0048248E">
            <w:pPr>
              <w:jc w:val="center"/>
              <w:rPr>
                <w:ins w:id="52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529" w:author="Shambavi Ganesh" w:date="2020-03-24T14:24:00Z">
                <w:pPr>
                  <w:jc w:val="right"/>
                </w:pPr>
              </w:pPrChange>
            </w:pPr>
            <w:ins w:id="53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772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53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1F3C6A4" w14:textId="77777777" w:rsidR="00F00835" w:rsidRPr="00F00835" w:rsidRDefault="00F00835" w:rsidP="0048248E">
            <w:pPr>
              <w:jc w:val="center"/>
              <w:rPr>
                <w:ins w:id="53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533" w:author="Shambavi Ganesh" w:date="2020-03-24T14:24:00Z">
                <w:pPr>
                  <w:jc w:val="right"/>
                </w:pPr>
              </w:pPrChange>
            </w:pPr>
            <w:ins w:id="53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0.17487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53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01842B2" w14:textId="77777777" w:rsidR="00F00835" w:rsidRPr="00F00835" w:rsidRDefault="00F00835" w:rsidP="0048248E">
            <w:pPr>
              <w:jc w:val="center"/>
              <w:rPr>
                <w:ins w:id="53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537" w:author="Shambavi Ganesh" w:date="2020-03-24T14:24:00Z">
                <w:pPr>
                  <w:jc w:val="right"/>
                </w:pPr>
              </w:pPrChange>
            </w:pPr>
            <w:ins w:id="53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0.087157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53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DC35439" w14:textId="77777777" w:rsidR="00F00835" w:rsidRPr="00F00835" w:rsidRDefault="00F00835" w:rsidP="0048248E">
            <w:pPr>
              <w:jc w:val="center"/>
              <w:rPr>
                <w:ins w:id="54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541" w:author="Shambavi Ganesh" w:date="2020-03-24T14:24:00Z">
                <w:pPr>
                  <w:jc w:val="right"/>
                </w:pPr>
              </w:pPrChange>
            </w:pPr>
            <w:ins w:id="54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0.231304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54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982E9F8" w14:textId="34BB9354" w:rsidR="00F00835" w:rsidRPr="00F00835" w:rsidRDefault="00F00835" w:rsidP="0048248E">
            <w:pPr>
              <w:jc w:val="center"/>
              <w:rPr>
                <w:ins w:id="54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545" w:author="Shambavi Ganesh" w:date="2020-03-24T14:24:00Z">
                <w:pPr/>
              </w:pPrChange>
            </w:pPr>
            <w:ins w:id="54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000</w:t>
              </w:r>
            </w:ins>
          </w:p>
        </w:tc>
      </w:tr>
      <w:tr w:rsidR="00F00835" w:rsidRPr="00F00835" w14:paraId="2A34537B" w14:textId="77777777" w:rsidTr="00F00835">
        <w:trPr>
          <w:trHeight w:val="290"/>
          <w:jc w:val="center"/>
          <w:ins w:id="547" w:author="Shambavi Ganesh" w:date="2020-03-24T14:17:00Z"/>
          <w:trPrChange w:id="548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54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6B0FA29" w14:textId="77777777" w:rsidR="00F00835" w:rsidRPr="0048248E" w:rsidRDefault="00F00835" w:rsidP="0048248E">
            <w:pPr>
              <w:jc w:val="center"/>
              <w:rPr>
                <w:ins w:id="550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551" w:author="Shambavi Ganesh" w:date="2020-03-24T14:26:00Z">
                  <w:rPr>
                    <w:ins w:id="552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553" w:author="Shambavi Ganesh" w:date="2020-03-24T14:24:00Z">
                <w:pPr>
                  <w:jc w:val="right"/>
                </w:pPr>
              </w:pPrChange>
            </w:pPr>
            <w:ins w:id="554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555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76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55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E79D707" w14:textId="77777777" w:rsidR="00F00835" w:rsidRPr="00F00835" w:rsidRDefault="00F00835" w:rsidP="0048248E">
            <w:pPr>
              <w:jc w:val="center"/>
              <w:rPr>
                <w:ins w:id="55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558" w:author="Shambavi Ganesh" w:date="2020-03-24T14:24:00Z">
                <w:pPr>
                  <w:jc w:val="right"/>
                </w:pPr>
              </w:pPrChange>
            </w:pPr>
            <w:ins w:id="55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358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56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33B031C" w14:textId="77777777" w:rsidR="00F00835" w:rsidRPr="00F00835" w:rsidRDefault="00F00835" w:rsidP="0048248E">
            <w:pPr>
              <w:jc w:val="center"/>
              <w:rPr>
                <w:ins w:id="56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562" w:author="Shambavi Ganesh" w:date="2020-03-24T14:24:00Z">
                <w:pPr>
                  <w:jc w:val="right"/>
                </w:pPr>
              </w:pPrChange>
            </w:pPr>
            <w:ins w:id="56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0.198324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56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9F2FB4D" w14:textId="77777777" w:rsidR="00F00835" w:rsidRPr="00F00835" w:rsidRDefault="00F00835" w:rsidP="0048248E">
            <w:pPr>
              <w:jc w:val="center"/>
              <w:rPr>
                <w:ins w:id="56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566" w:author="Shambavi Ganesh" w:date="2020-03-24T14:24:00Z">
                <w:pPr>
                  <w:jc w:val="right"/>
                </w:pPr>
              </w:pPrChange>
            </w:pPr>
            <w:ins w:id="56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0.136553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56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99F804E" w14:textId="77777777" w:rsidR="00F00835" w:rsidRPr="00F00835" w:rsidRDefault="00F00835" w:rsidP="0048248E">
            <w:pPr>
              <w:jc w:val="center"/>
              <w:rPr>
                <w:ins w:id="56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570" w:author="Shambavi Ganesh" w:date="2020-03-24T14:24:00Z">
                <w:pPr>
                  <w:jc w:val="right"/>
                </w:pPr>
              </w:pPrChange>
            </w:pPr>
            <w:ins w:id="57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0.381357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57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70A1E2D" w14:textId="1B0FBF75" w:rsidR="00F00835" w:rsidRPr="00F00835" w:rsidRDefault="00F00835" w:rsidP="0048248E">
            <w:pPr>
              <w:jc w:val="center"/>
              <w:rPr>
                <w:ins w:id="57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574" w:author="Shambavi Ganesh" w:date="2020-03-24T14:24:00Z">
                <w:pPr/>
              </w:pPrChange>
            </w:pPr>
            <w:ins w:id="57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000</w:t>
              </w:r>
            </w:ins>
          </w:p>
        </w:tc>
      </w:tr>
      <w:tr w:rsidR="00F00835" w:rsidRPr="00F00835" w14:paraId="2A48512D" w14:textId="77777777" w:rsidTr="00F00835">
        <w:trPr>
          <w:trHeight w:val="290"/>
          <w:jc w:val="center"/>
          <w:ins w:id="576" w:author="Shambavi Ganesh" w:date="2020-03-24T14:17:00Z"/>
          <w:trPrChange w:id="577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57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47352D3" w14:textId="77777777" w:rsidR="00F00835" w:rsidRPr="0048248E" w:rsidRDefault="00F00835" w:rsidP="0048248E">
            <w:pPr>
              <w:jc w:val="center"/>
              <w:rPr>
                <w:ins w:id="579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580" w:author="Shambavi Ganesh" w:date="2020-03-24T14:26:00Z">
                  <w:rPr>
                    <w:ins w:id="581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582" w:author="Shambavi Ganesh" w:date="2020-03-24T14:24:00Z">
                <w:pPr>
                  <w:jc w:val="right"/>
                </w:pPr>
              </w:pPrChange>
            </w:pPr>
            <w:ins w:id="583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584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78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58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73D4AE2" w14:textId="77777777" w:rsidR="00F00835" w:rsidRPr="00F00835" w:rsidRDefault="00F00835" w:rsidP="0048248E">
            <w:pPr>
              <w:jc w:val="center"/>
              <w:rPr>
                <w:ins w:id="58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587" w:author="Shambavi Ganesh" w:date="2020-03-24T14:24:00Z">
                <w:pPr>
                  <w:jc w:val="right"/>
                </w:pPr>
              </w:pPrChange>
            </w:pPr>
            <w:ins w:id="58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2514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58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56E9EF7" w14:textId="77777777" w:rsidR="00F00835" w:rsidRPr="00F00835" w:rsidRDefault="00F00835" w:rsidP="0048248E">
            <w:pPr>
              <w:jc w:val="center"/>
              <w:rPr>
                <w:ins w:id="59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591" w:author="Shambavi Ganesh" w:date="2020-03-24T14:24:00Z">
                <w:pPr>
                  <w:jc w:val="right"/>
                </w:pPr>
              </w:pPrChange>
            </w:pPr>
            <w:ins w:id="59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0.1428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59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FD51B8F" w14:textId="77777777" w:rsidR="00F00835" w:rsidRPr="00F00835" w:rsidRDefault="00F00835" w:rsidP="0048248E">
            <w:pPr>
              <w:jc w:val="center"/>
              <w:rPr>
                <w:ins w:id="59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595" w:author="Shambavi Ganesh" w:date="2020-03-24T14:24:00Z">
                <w:pPr>
                  <w:jc w:val="right"/>
                </w:pPr>
              </w:pPrChange>
            </w:pPr>
            <w:ins w:id="59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0.114659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59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D8F0EC5" w14:textId="77777777" w:rsidR="00F00835" w:rsidRPr="00F00835" w:rsidRDefault="00F00835" w:rsidP="0048248E">
            <w:pPr>
              <w:jc w:val="center"/>
              <w:rPr>
                <w:ins w:id="59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599" w:author="Shambavi Ganesh" w:date="2020-03-24T14:24:00Z">
                <w:pPr>
                  <w:jc w:val="right"/>
                </w:pPr>
              </w:pPrChange>
            </w:pPr>
            <w:ins w:id="60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0.150025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60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43682E5" w14:textId="463098FC" w:rsidR="00F00835" w:rsidRPr="00F00835" w:rsidRDefault="00F00835" w:rsidP="0048248E">
            <w:pPr>
              <w:jc w:val="center"/>
              <w:rPr>
                <w:ins w:id="60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603" w:author="Shambavi Ganesh" w:date="2020-03-24T14:24:00Z">
                <w:pPr/>
              </w:pPrChange>
            </w:pPr>
            <w:ins w:id="60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000</w:t>
              </w:r>
            </w:ins>
          </w:p>
        </w:tc>
      </w:tr>
      <w:tr w:rsidR="00F00835" w:rsidRPr="00F00835" w14:paraId="1E60C260" w14:textId="77777777" w:rsidTr="00F00835">
        <w:trPr>
          <w:trHeight w:val="290"/>
          <w:jc w:val="center"/>
          <w:ins w:id="605" w:author="Shambavi Ganesh" w:date="2020-03-24T14:17:00Z"/>
          <w:trPrChange w:id="606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60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35EF7DA" w14:textId="77777777" w:rsidR="00F00835" w:rsidRPr="0048248E" w:rsidRDefault="00F00835" w:rsidP="0048248E">
            <w:pPr>
              <w:jc w:val="center"/>
              <w:rPr>
                <w:ins w:id="608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609" w:author="Shambavi Ganesh" w:date="2020-03-24T14:26:00Z">
                  <w:rPr>
                    <w:ins w:id="610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611" w:author="Shambavi Ganesh" w:date="2020-03-24T14:24:00Z">
                <w:pPr>
                  <w:jc w:val="right"/>
                </w:pPr>
              </w:pPrChange>
            </w:pPr>
            <w:ins w:id="612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613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81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61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D572B21" w14:textId="77777777" w:rsidR="00F00835" w:rsidRPr="00F00835" w:rsidRDefault="00F00835" w:rsidP="0048248E">
            <w:pPr>
              <w:jc w:val="center"/>
              <w:rPr>
                <w:ins w:id="61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616" w:author="Shambavi Ganesh" w:date="2020-03-24T14:24:00Z">
                <w:pPr>
                  <w:jc w:val="right"/>
                </w:pPr>
              </w:pPrChange>
            </w:pPr>
            <w:ins w:id="61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376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61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41E6F05" w14:textId="77777777" w:rsidR="00F00835" w:rsidRPr="00F00835" w:rsidRDefault="00F00835" w:rsidP="0048248E">
            <w:pPr>
              <w:jc w:val="center"/>
              <w:rPr>
                <w:ins w:id="61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620" w:author="Shambavi Ganesh" w:date="2020-03-24T14:24:00Z">
                <w:pPr>
                  <w:jc w:val="right"/>
                </w:pPr>
              </w:pPrChange>
            </w:pPr>
            <w:ins w:id="62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0.284574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62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E961172" w14:textId="77777777" w:rsidR="00F00835" w:rsidRPr="00F00835" w:rsidRDefault="00F00835" w:rsidP="0048248E">
            <w:pPr>
              <w:jc w:val="center"/>
              <w:rPr>
                <w:ins w:id="62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624" w:author="Shambavi Ganesh" w:date="2020-03-24T14:24:00Z">
                <w:pPr>
                  <w:jc w:val="right"/>
                </w:pPr>
              </w:pPrChange>
            </w:pPr>
            <w:ins w:id="62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0.156786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62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E281B5A" w14:textId="77777777" w:rsidR="00F00835" w:rsidRPr="00F00835" w:rsidRDefault="00F00835" w:rsidP="0048248E">
            <w:pPr>
              <w:jc w:val="center"/>
              <w:rPr>
                <w:ins w:id="62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628" w:author="Shambavi Ganesh" w:date="2020-03-24T14:24:00Z">
                <w:pPr>
                  <w:jc w:val="right"/>
                </w:pPr>
              </w:pPrChange>
            </w:pPr>
            <w:ins w:id="62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0.47437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63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3AE3CD7" w14:textId="5169DF33" w:rsidR="00F00835" w:rsidRPr="00F00835" w:rsidRDefault="00F00835" w:rsidP="0048248E">
            <w:pPr>
              <w:jc w:val="center"/>
              <w:rPr>
                <w:ins w:id="63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632" w:author="Shambavi Ganesh" w:date="2020-03-24T14:24:00Z">
                <w:pPr/>
              </w:pPrChange>
            </w:pPr>
            <w:ins w:id="63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000</w:t>
              </w:r>
            </w:ins>
          </w:p>
        </w:tc>
      </w:tr>
      <w:tr w:rsidR="00F00835" w:rsidRPr="00F00835" w14:paraId="0AA12625" w14:textId="77777777" w:rsidTr="00F00835">
        <w:trPr>
          <w:trHeight w:val="290"/>
          <w:jc w:val="center"/>
          <w:ins w:id="634" w:author="Shambavi Ganesh" w:date="2020-03-24T14:17:00Z"/>
          <w:trPrChange w:id="635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63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10D8E2F" w14:textId="77777777" w:rsidR="00F00835" w:rsidRPr="0048248E" w:rsidRDefault="00F00835" w:rsidP="0048248E">
            <w:pPr>
              <w:jc w:val="center"/>
              <w:rPr>
                <w:ins w:id="637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638" w:author="Shambavi Ganesh" w:date="2020-03-24T14:26:00Z">
                  <w:rPr>
                    <w:ins w:id="639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640" w:author="Shambavi Ganesh" w:date="2020-03-24T14:24:00Z">
                <w:pPr>
                  <w:jc w:val="right"/>
                </w:pPr>
              </w:pPrChange>
            </w:pPr>
            <w:ins w:id="641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642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82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64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014421F" w14:textId="77777777" w:rsidR="00F00835" w:rsidRPr="00F00835" w:rsidRDefault="00F00835" w:rsidP="0048248E">
            <w:pPr>
              <w:jc w:val="center"/>
              <w:rPr>
                <w:ins w:id="64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645" w:author="Shambavi Ganesh" w:date="2020-03-24T14:24:00Z">
                <w:pPr>
                  <w:jc w:val="right"/>
                </w:pPr>
              </w:pPrChange>
            </w:pPr>
            <w:ins w:id="64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5011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64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43956B6" w14:textId="77777777" w:rsidR="00F00835" w:rsidRPr="00F00835" w:rsidRDefault="00F00835" w:rsidP="0048248E">
            <w:pPr>
              <w:jc w:val="center"/>
              <w:rPr>
                <w:ins w:id="64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649" w:author="Shambavi Ganesh" w:date="2020-03-24T14:24:00Z">
                <w:pPr>
                  <w:jc w:val="right"/>
                </w:pPr>
              </w:pPrChange>
            </w:pPr>
            <w:ins w:id="65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0.070245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65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6C052FA" w14:textId="77777777" w:rsidR="00F00835" w:rsidRPr="00F00835" w:rsidRDefault="00F00835" w:rsidP="0048248E">
            <w:pPr>
              <w:jc w:val="center"/>
              <w:rPr>
                <w:ins w:id="65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653" w:author="Shambavi Ganesh" w:date="2020-03-24T14:24:00Z">
                <w:pPr>
                  <w:jc w:val="right"/>
                </w:pPr>
              </w:pPrChange>
            </w:pPr>
            <w:ins w:id="65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0.044158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65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3C1FCA" w14:textId="77777777" w:rsidR="00F00835" w:rsidRPr="00F00835" w:rsidRDefault="00F00835" w:rsidP="0048248E">
            <w:pPr>
              <w:jc w:val="center"/>
              <w:rPr>
                <w:ins w:id="65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657" w:author="Shambavi Ganesh" w:date="2020-03-24T14:24:00Z">
                <w:pPr>
                  <w:jc w:val="right"/>
                </w:pPr>
              </w:pPrChange>
            </w:pPr>
            <w:ins w:id="65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0.095712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65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C9C7E2C" w14:textId="65A497B1" w:rsidR="00F00835" w:rsidRPr="00F00835" w:rsidRDefault="00F00835" w:rsidP="0048248E">
            <w:pPr>
              <w:jc w:val="center"/>
              <w:rPr>
                <w:ins w:id="66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661" w:author="Shambavi Ganesh" w:date="2020-03-24T14:24:00Z">
                <w:pPr/>
              </w:pPrChange>
            </w:pPr>
            <w:ins w:id="66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000</w:t>
              </w:r>
            </w:ins>
          </w:p>
        </w:tc>
      </w:tr>
      <w:tr w:rsidR="00F00835" w:rsidRPr="00F00835" w14:paraId="7B7074DC" w14:textId="77777777" w:rsidTr="00F00835">
        <w:trPr>
          <w:trHeight w:val="290"/>
          <w:jc w:val="center"/>
          <w:ins w:id="663" w:author="Shambavi Ganesh" w:date="2020-03-24T14:17:00Z"/>
          <w:trPrChange w:id="664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66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34109D8" w14:textId="77777777" w:rsidR="00F00835" w:rsidRPr="0048248E" w:rsidRDefault="00F00835" w:rsidP="0048248E">
            <w:pPr>
              <w:jc w:val="center"/>
              <w:rPr>
                <w:ins w:id="666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667" w:author="Shambavi Ganesh" w:date="2020-03-24T14:26:00Z">
                  <w:rPr>
                    <w:ins w:id="668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669" w:author="Shambavi Ganesh" w:date="2020-03-24T14:24:00Z">
                <w:pPr>
                  <w:jc w:val="right"/>
                </w:pPr>
              </w:pPrChange>
            </w:pPr>
            <w:ins w:id="670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671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84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67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1238A58" w14:textId="77777777" w:rsidR="00F00835" w:rsidRPr="00F00835" w:rsidRDefault="00F00835" w:rsidP="0048248E">
            <w:pPr>
              <w:jc w:val="center"/>
              <w:rPr>
                <w:ins w:id="67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674" w:author="Shambavi Ganesh" w:date="2020-03-24T14:24:00Z">
                <w:pPr>
                  <w:jc w:val="right"/>
                </w:pPr>
              </w:pPrChange>
            </w:pPr>
            <w:ins w:id="67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693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67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7F3ADE" w14:textId="77777777" w:rsidR="00F00835" w:rsidRPr="00F00835" w:rsidRDefault="00F00835" w:rsidP="0048248E">
            <w:pPr>
              <w:jc w:val="center"/>
              <w:rPr>
                <w:ins w:id="67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678" w:author="Shambavi Ganesh" w:date="2020-03-24T14:24:00Z">
                <w:pPr>
                  <w:jc w:val="right"/>
                </w:pPr>
              </w:pPrChange>
            </w:pPr>
            <w:ins w:id="67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0.145743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68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B023BE1" w14:textId="77777777" w:rsidR="00F00835" w:rsidRPr="00F00835" w:rsidRDefault="00F00835" w:rsidP="0048248E">
            <w:pPr>
              <w:jc w:val="center"/>
              <w:rPr>
                <w:ins w:id="68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682" w:author="Shambavi Ganesh" w:date="2020-03-24T14:24:00Z">
                <w:pPr>
                  <w:jc w:val="right"/>
                </w:pPr>
              </w:pPrChange>
            </w:pPr>
            <w:ins w:id="68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0.08915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68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FBFE96C" w14:textId="77777777" w:rsidR="00F00835" w:rsidRPr="00F00835" w:rsidRDefault="00F00835" w:rsidP="0048248E">
            <w:pPr>
              <w:jc w:val="center"/>
              <w:rPr>
                <w:ins w:id="68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686" w:author="Shambavi Ganesh" w:date="2020-03-24T14:24:00Z">
                <w:pPr>
                  <w:jc w:val="right"/>
                </w:pPr>
              </w:pPrChange>
            </w:pPr>
            <w:ins w:id="68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0.243408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68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06AC766" w14:textId="765C5E47" w:rsidR="00F00835" w:rsidRPr="00F00835" w:rsidRDefault="00F00835" w:rsidP="0048248E">
            <w:pPr>
              <w:jc w:val="center"/>
              <w:rPr>
                <w:ins w:id="68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690" w:author="Shambavi Ganesh" w:date="2020-03-24T14:24:00Z">
                <w:pPr/>
              </w:pPrChange>
            </w:pPr>
            <w:ins w:id="69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000</w:t>
              </w:r>
            </w:ins>
          </w:p>
        </w:tc>
      </w:tr>
      <w:tr w:rsidR="00F00835" w:rsidRPr="00F00835" w14:paraId="58AAF0F2" w14:textId="77777777" w:rsidTr="00F00835">
        <w:trPr>
          <w:trHeight w:val="290"/>
          <w:jc w:val="center"/>
          <w:ins w:id="692" w:author="Shambavi Ganesh" w:date="2020-03-24T14:17:00Z"/>
          <w:trPrChange w:id="693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69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4400FD7" w14:textId="77777777" w:rsidR="00F00835" w:rsidRPr="0048248E" w:rsidRDefault="00F00835" w:rsidP="0048248E">
            <w:pPr>
              <w:jc w:val="center"/>
              <w:rPr>
                <w:ins w:id="695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696" w:author="Shambavi Ganesh" w:date="2020-03-24T14:26:00Z">
                  <w:rPr>
                    <w:ins w:id="697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698" w:author="Shambavi Ganesh" w:date="2020-03-24T14:24:00Z">
                <w:pPr>
                  <w:jc w:val="right"/>
                </w:pPr>
              </w:pPrChange>
            </w:pPr>
            <w:ins w:id="699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700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86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70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8AC5E95" w14:textId="77777777" w:rsidR="00F00835" w:rsidRPr="00F00835" w:rsidRDefault="00F00835" w:rsidP="0048248E">
            <w:pPr>
              <w:jc w:val="center"/>
              <w:rPr>
                <w:ins w:id="70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703" w:author="Shambavi Ganesh" w:date="2020-03-24T14:24:00Z">
                <w:pPr>
                  <w:jc w:val="right"/>
                </w:pPr>
              </w:pPrChange>
            </w:pPr>
            <w:ins w:id="70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1732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70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7B54BCE" w14:textId="77777777" w:rsidR="00F00835" w:rsidRPr="00F00835" w:rsidRDefault="00F00835" w:rsidP="0048248E">
            <w:pPr>
              <w:jc w:val="center"/>
              <w:rPr>
                <w:ins w:id="70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707" w:author="Shambavi Ganesh" w:date="2020-03-24T14:24:00Z">
                <w:pPr>
                  <w:jc w:val="right"/>
                </w:pPr>
              </w:pPrChange>
            </w:pPr>
            <w:ins w:id="70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0.095843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70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129D0DD" w14:textId="77777777" w:rsidR="00F00835" w:rsidRPr="00F00835" w:rsidRDefault="00F00835" w:rsidP="0048248E">
            <w:pPr>
              <w:jc w:val="center"/>
              <w:rPr>
                <w:ins w:id="71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711" w:author="Shambavi Ganesh" w:date="2020-03-24T14:24:00Z">
                <w:pPr>
                  <w:jc w:val="right"/>
                </w:pPr>
              </w:pPrChange>
            </w:pPr>
            <w:ins w:id="71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0.052167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71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C3E7C82" w14:textId="77777777" w:rsidR="00F00835" w:rsidRPr="00F00835" w:rsidRDefault="00F00835" w:rsidP="0048248E">
            <w:pPr>
              <w:jc w:val="center"/>
              <w:rPr>
                <w:ins w:id="71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715" w:author="Shambavi Ganesh" w:date="2020-03-24T14:24:00Z">
                <w:pPr>
                  <w:jc w:val="right"/>
                </w:pPr>
              </w:pPrChange>
            </w:pPr>
            <w:ins w:id="71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0.132567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71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43B7957" w14:textId="5099C918" w:rsidR="00F00835" w:rsidRPr="00F00835" w:rsidRDefault="00F00835" w:rsidP="0048248E">
            <w:pPr>
              <w:jc w:val="center"/>
              <w:rPr>
                <w:ins w:id="71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719" w:author="Shambavi Ganesh" w:date="2020-03-24T14:24:00Z">
                <w:pPr/>
              </w:pPrChange>
            </w:pPr>
            <w:ins w:id="72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000</w:t>
              </w:r>
            </w:ins>
          </w:p>
        </w:tc>
      </w:tr>
      <w:tr w:rsidR="00F00835" w:rsidRPr="00F00835" w14:paraId="1151D28C" w14:textId="77777777" w:rsidTr="00F00835">
        <w:trPr>
          <w:trHeight w:val="290"/>
          <w:jc w:val="center"/>
          <w:ins w:id="721" w:author="Shambavi Ganesh" w:date="2020-03-24T14:17:00Z"/>
          <w:trPrChange w:id="722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72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0EA54CC" w14:textId="77777777" w:rsidR="00F00835" w:rsidRPr="0048248E" w:rsidRDefault="00F00835" w:rsidP="0048248E">
            <w:pPr>
              <w:jc w:val="center"/>
              <w:rPr>
                <w:ins w:id="724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725" w:author="Shambavi Ganesh" w:date="2020-03-24T14:26:00Z">
                  <w:rPr>
                    <w:ins w:id="726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727" w:author="Shambavi Ganesh" w:date="2020-03-24T14:24:00Z">
                <w:pPr>
                  <w:jc w:val="right"/>
                </w:pPr>
              </w:pPrChange>
            </w:pPr>
            <w:ins w:id="728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729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92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73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8C3EAA1" w14:textId="77777777" w:rsidR="00F00835" w:rsidRPr="00F00835" w:rsidRDefault="00F00835" w:rsidP="0048248E">
            <w:pPr>
              <w:jc w:val="center"/>
              <w:rPr>
                <w:ins w:id="73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732" w:author="Shambavi Ganesh" w:date="2020-03-24T14:24:00Z">
                <w:pPr>
                  <w:jc w:val="right"/>
                </w:pPr>
              </w:pPrChange>
            </w:pPr>
            <w:ins w:id="73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194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73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F0CF821" w14:textId="77777777" w:rsidR="00F00835" w:rsidRPr="00F00835" w:rsidRDefault="00F00835" w:rsidP="0048248E">
            <w:pPr>
              <w:jc w:val="center"/>
              <w:rPr>
                <w:ins w:id="73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736" w:author="Shambavi Ganesh" w:date="2020-03-24T14:24:00Z">
                <w:pPr>
                  <w:jc w:val="right"/>
                </w:pPr>
              </w:pPrChange>
            </w:pPr>
            <w:ins w:id="73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0.603093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73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F97FB6E" w14:textId="77777777" w:rsidR="00F00835" w:rsidRPr="00F00835" w:rsidRDefault="00F00835" w:rsidP="0048248E">
            <w:pPr>
              <w:jc w:val="center"/>
              <w:rPr>
                <w:ins w:id="73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740" w:author="Shambavi Ganesh" w:date="2020-03-24T14:24:00Z">
                <w:pPr>
                  <w:jc w:val="right"/>
                </w:pPr>
              </w:pPrChange>
            </w:pPr>
            <w:ins w:id="74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0.35538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74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4958519" w14:textId="77777777" w:rsidR="00F00835" w:rsidRPr="00F00835" w:rsidRDefault="00F00835" w:rsidP="0048248E">
            <w:pPr>
              <w:jc w:val="center"/>
              <w:rPr>
                <w:ins w:id="74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744" w:author="Shambavi Ganesh" w:date="2020-03-24T14:24:00Z">
                <w:pPr>
                  <w:jc w:val="right"/>
                </w:pPr>
              </w:pPrChange>
            </w:pPr>
            <w:ins w:id="74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0.787929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74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71FFDA1" w14:textId="36C48EF0" w:rsidR="00F00835" w:rsidRPr="00F00835" w:rsidRDefault="00F00835" w:rsidP="0048248E">
            <w:pPr>
              <w:jc w:val="center"/>
              <w:rPr>
                <w:ins w:id="74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748" w:author="Shambavi Ganesh" w:date="2020-03-24T14:24:00Z">
                <w:pPr/>
              </w:pPrChange>
            </w:pPr>
            <w:ins w:id="74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000</w:t>
              </w:r>
            </w:ins>
          </w:p>
        </w:tc>
      </w:tr>
      <w:tr w:rsidR="00F00835" w:rsidRPr="00F00835" w14:paraId="7B177085" w14:textId="77777777" w:rsidTr="00F00835">
        <w:trPr>
          <w:trHeight w:val="290"/>
          <w:jc w:val="center"/>
          <w:ins w:id="750" w:author="Shambavi Ganesh" w:date="2020-03-24T14:17:00Z"/>
          <w:trPrChange w:id="751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75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B06FC29" w14:textId="77777777" w:rsidR="00F00835" w:rsidRPr="0048248E" w:rsidRDefault="00F00835" w:rsidP="0048248E">
            <w:pPr>
              <w:jc w:val="center"/>
              <w:rPr>
                <w:ins w:id="753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754" w:author="Shambavi Ganesh" w:date="2020-03-24T14:26:00Z">
                  <w:rPr>
                    <w:ins w:id="755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756" w:author="Shambavi Ganesh" w:date="2020-03-24T14:24:00Z">
                <w:pPr>
                  <w:jc w:val="right"/>
                </w:pPr>
              </w:pPrChange>
            </w:pPr>
            <w:ins w:id="757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758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10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75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6046652" w14:textId="77777777" w:rsidR="00F00835" w:rsidRPr="00F00835" w:rsidRDefault="00F00835" w:rsidP="0048248E">
            <w:pPr>
              <w:jc w:val="center"/>
              <w:rPr>
                <w:ins w:id="76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761" w:author="Shambavi Ganesh" w:date="2020-03-24T14:24:00Z">
                <w:pPr>
                  <w:jc w:val="right"/>
                </w:pPr>
              </w:pPrChange>
            </w:pPr>
            <w:ins w:id="76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840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76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1D61ED3" w14:textId="77777777" w:rsidR="00F00835" w:rsidRPr="00F00835" w:rsidRDefault="00F00835" w:rsidP="0048248E">
            <w:pPr>
              <w:jc w:val="center"/>
              <w:rPr>
                <w:ins w:id="76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765" w:author="Shambavi Ganesh" w:date="2020-03-24T14:24:00Z">
                <w:pPr>
                  <w:jc w:val="right"/>
                </w:pPr>
              </w:pPrChange>
            </w:pPr>
            <w:ins w:id="76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0.165476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76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E693F9F" w14:textId="77777777" w:rsidR="00F00835" w:rsidRPr="00F00835" w:rsidRDefault="00F00835" w:rsidP="0048248E">
            <w:pPr>
              <w:jc w:val="center"/>
              <w:rPr>
                <w:ins w:id="76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769" w:author="Shambavi Ganesh" w:date="2020-03-24T14:24:00Z">
                <w:pPr>
                  <w:jc w:val="right"/>
                </w:pPr>
              </w:pPrChange>
            </w:pPr>
            <w:ins w:id="77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0.072808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77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6BA8EBB" w14:textId="77777777" w:rsidR="00F00835" w:rsidRPr="00F00835" w:rsidRDefault="00F00835" w:rsidP="0048248E">
            <w:pPr>
              <w:jc w:val="center"/>
              <w:rPr>
                <w:ins w:id="77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773" w:author="Shambavi Ganesh" w:date="2020-03-24T14:24:00Z">
                <w:pPr>
                  <w:jc w:val="right"/>
                </w:pPr>
              </w:pPrChange>
            </w:pPr>
            <w:ins w:id="77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0.594025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77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E0258DA" w14:textId="2DAC5246" w:rsidR="00F00835" w:rsidRPr="00F00835" w:rsidRDefault="00F00835" w:rsidP="0048248E">
            <w:pPr>
              <w:jc w:val="center"/>
              <w:rPr>
                <w:ins w:id="77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777" w:author="Shambavi Ganesh" w:date="2020-03-24T14:24:00Z">
                <w:pPr/>
              </w:pPrChange>
            </w:pPr>
            <w:ins w:id="77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001</w:t>
              </w:r>
            </w:ins>
          </w:p>
        </w:tc>
      </w:tr>
      <w:tr w:rsidR="00F00835" w:rsidRPr="00F00835" w14:paraId="676614C8" w14:textId="77777777" w:rsidTr="00F00835">
        <w:trPr>
          <w:trHeight w:val="290"/>
          <w:jc w:val="center"/>
          <w:ins w:id="779" w:author="Shambavi Ganesh" w:date="2020-03-24T14:17:00Z"/>
          <w:trPrChange w:id="780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78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D44898A" w14:textId="77777777" w:rsidR="00F00835" w:rsidRPr="0048248E" w:rsidRDefault="00F00835" w:rsidP="0048248E">
            <w:pPr>
              <w:jc w:val="center"/>
              <w:rPr>
                <w:ins w:id="782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783" w:author="Shambavi Ganesh" w:date="2020-03-24T14:26:00Z">
                  <w:rPr>
                    <w:ins w:id="784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785" w:author="Shambavi Ganesh" w:date="2020-03-24T14:24:00Z">
                <w:pPr>
                  <w:jc w:val="right"/>
                </w:pPr>
              </w:pPrChange>
            </w:pPr>
            <w:ins w:id="786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787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15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78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5D4A46" w14:textId="77777777" w:rsidR="00F00835" w:rsidRPr="00F00835" w:rsidRDefault="00F00835" w:rsidP="0048248E">
            <w:pPr>
              <w:jc w:val="center"/>
              <w:rPr>
                <w:ins w:id="78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790" w:author="Shambavi Ganesh" w:date="2020-03-24T14:24:00Z">
                <w:pPr>
                  <w:jc w:val="right"/>
                </w:pPr>
              </w:pPrChange>
            </w:pPr>
            <w:ins w:id="79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980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79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AF742C8" w14:textId="77777777" w:rsidR="00F00835" w:rsidRPr="00F00835" w:rsidRDefault="00F00835" w:rsidP="0048248E">
            <w:pPr>
              <w:jc w:val="center"/>
              <w:rPr>
                <w:ins w:id="79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794" w:author="Shambavi Ganesh" w:date="2020-03-24T14:24:00Z">
                <w:pPr>
                  <w:jc w:val="right"/>
                </w:pPr>
              </w:pPrChange>
            </w:pPr>
            <w:ins w:id="79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0.084694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79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AC9ED51" w14:textId="77777777" w:rsidR="00F00835" w:rsidRPr="00F00835" w:rsidRDefault="00F00835" w:rsidP="0048248E">
            <w:pPr>
              <w:jc w:val="center"/>
              <w:rPr>
                <w:ins w:id="79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798" w:author="Shambavi Ganesh" w:date="2020-03-24T14:24:00Z">
                <w:pPr>
                  <w:jc w:val="right"/>
                </w:pPr>
              </w:pPrChange>
            </w:pPr>
            <w:ins w:id="79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0.04501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80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FA1FD3E" w14:textId="77777777" w:rsidR="00F00835" w:rsidRPr="00F00835" w:rsidRDefault="00F00835" w:rsidP="0048248E">
            <w:pPr>
              <w:jc w:val="center"/>
              <w:rPr>
                <w:ins w:id="80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802" w:author="Shambavi Ganesh" w:date="2020-03-24T14:24:00Z">
                <w:pPr>
                  <w:jc w:val="right"/>
                </w:pPr>
              </w:pPrChange>
            </w:pPr>
            <w:ins w:id="80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0.510281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80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47CEB92" w14:textId="46DD0D0A" w:rsidR="00F00835" w:rsidRPr="00F00835" w:rsidRDefault="00F00835" w:rsidP="0048248E">
            <w:pPr>
              <w:jc w:val="center"/>
              <w:rPr>
                <w:ins w:id="80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806" w:author="Shambavi Ganesh" w:date="2020-03-24T14:24:00Z">
                <w:pPr/>
              </w:pPrChange>
            </w:pPr>
            <w:ins w:id="80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001</w:t>
              </w:r>
            </w:ins>
          </w:p>
        </w:tc>
      </w:tr>
      <w:tr w:rsidR="00F00835" w:rsidRPr="00F00835" w14:paraId="60A2CD17" w14:textId="77777777" w:rsidTr="00F00835">
        <w:trPr>
          <w:trHeight w:val="290"/>
          <w:jc w:val="center"/>
          <w:ins w:id="808" w:author="Shambavi Ganesh" w:date="2020-03-24T14:17:00Z"/>
          <w:trPrChange w:id="809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81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2382734" w14:textId="77777777" w:rsidR="00F00835" w:rsidRPr="0048248E" w:rsidRDefault="00F00835" w:rsidP="0048248E">
            <w:pPr>
              <w:jc w:val="center"/>
              <w:rPr>
                <w:ins w:id="811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812" w:author="Shambavi Ganesh" w:date="2020-03-24T14:26:00Z">
                  <w:rPr>
                    <w:ins w:id="813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814" w:author="Shambavi Ganesh" w:date="2020-03-24T14:24:00Z">
                <w:pPr>
                  <w:jc w:val="right"/>
                </w:pPr>
              </w:pPrChange>
            </w:pPr>
            <w:ins w:id="815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816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17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81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F44DAF8" w14:textId="77777777" w:rsidR="00F00835" w:rsidRPr="00F00835" w:rsidRDefault="00F00835" w:rsidP="0048248E">
            <w:pPr>
              <w:jc w:val="center"/>
              <w:rPr>
                <w:ins w:id="81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819" w:author="Shambavi Ganesh" w:date="2020-03-24T14:24:00Z">
                <w:pPr>
                  <w:jc w:val="right"/>
                </w:pPr>
              </w:pPrChange>
            </w:pPr>
            <w:ins w:id="82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2281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82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F913735" w14:textId="77777777" w:rsidR="00F00835" w:rsidRPr="00F00835" w:rsidRDefault="00F00835" w:rsidP="0048248E">
            <w:pPr>
              <w:jc w:val="center"/>
              <w:rPr>
                <w:ins w:id="82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823" w:author="Shambavi Ganesh" w:date="2020-03-24T14:24:00Z">
                <w:pPr>
                  <w:jc w:val="right"/>
                </w:pPr>
              </w:pPrChange>
            </w:pPr>
            <w:ins w:id="82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0.088996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82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0FFC14D" w14:textId="77777777" w:rsidR="00F00835" w:rsidRPr="00F00835" w:rsidRDefault="00F00835" w:rsidP="0048248E">
            <w:pPr>
              <w:jc w:val="center"/>
              <w:rPr>
                <w:ins w:id="82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827" w:author="Shambavi Ganesh" w:date="2020-03-24T14:24:00Z">
                <w:pPr>
                  <w:jc w:val="right"/>
                </w:pPr>
              </w:pPrChange>
            </w:pPr>
            <w:ins w:id="82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0.025107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82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EA760AC" w14:textId="77777777" w:rsidR="00F00835" w:rsidRPr="00F00835" w:rsidRDefault="00F00835" w:rsidP="0048248E">
            <w:pPr>
              <w:jc w:val="center"/>
              <w:rPr>
                <w:ins w:id="83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831" w:author="Shambavi Ganesh" w:date="2020-03-24T14:24:00Z">
                <w:pPr>
                  <w:jc w:val="right"/>
                </w:pPr>
              </w:pPrChange>
            </w:pPr>
            <w:ins w:id="83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0.56783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83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63454B7" w14:textId="294A08A8" w:rsidR="00F00835" w:rsidRPr="00F00835" w:rsidRDefault="00F00835" w:rsidP="0048248E">
            <w:pPr>
              <w:jc w:val="center"/>
              <w:rPr>
                <w:ins w:id="83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835" w:author="Shambavi Ganesh" w:date="2020-03-24T14:24:00Z">
                <w:pPr/>
              </w:pPrChange>
            </w:pPr>
            <w:ins w:id="83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001</w:t>
              </w:r>
            </w:ins>
          </w:p>
        </w:tc>
      </w:tr>
      <w:tr w:rsidR="00F00835" w:rsidRPr="00F00835" w14:paraId="27FE124A" w14:textId="77777777" w:rsidTr="00F00835">
        <w:trPr>
          <w:trHeight w:val="290"/>
          <w:jc w:val="center"/>
          <w:ins w:id="837" w:author="Shambavi Ganesh" w:date="2020-03-24T14:17:00Z"/>
          <w:trPrChange w:id="838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83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0A2D8AD" w14:textId="77777777" w:rsidR="00F00835" w:rsidRPr="0048248E" w:rsidRDefault="00F00835" w:rsidP="0048248E">
            <w:pPr>
              <w:jc w:val="center"/>
              <w:rPr>
                <w:ins w:id="840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841" w:author="Shambavi Ganesh" w:date="2020-03-24T14:26:00Z">
                  <w:rPr>
                    <w:ins w:id="842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843" w:author="Shambavi Ganesh" w:date="2020-03-24T14:24:00Z">
                <w:pPr>
                  <w:jc w:val="right"/>
                </w:pPr>
              </w:pPrChange>
            </w:pPr>
            <w:ins w:id="844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845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23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84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25F3F36" w14:textId="77777777" w:rsidR="00F00835" w:rsidRPr="00F00835" w:rsidRDefault="00F00835" w:rsidP="0048248E">
            <w:pPr>
              <w:jc w:val="center"/>
              <w:rPr>
                <w:ins w:id="84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848" w:author="Shambavi Ganesh" w:date="2020-03-24T14:24:00Z">
                <w:pPr>
                  <w:jc w:val="right"/>
                </w:pPr>
              </w:pPrChange>
            </w:pPr>
            <w:ins w:id="84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3512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85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B08D6B3" w14:textId="77777777" w:rsidR="00F00835" w:rsidRPr="00F00835" w:rsidRDefault="00F00835" w:rsidP="0048248E">
            <w:pPr>
              <w:jc w:val="center"/>
              <w:rPr>
                <w:ins w:id="85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852" w:author="Shambavi Ganesh" w:date="2020-03-24T14:24:00Z">
                <w:pPr>
                  <w:jc w:val="right"/>
                </w:pPr>
              </w:pPrChange>
            </w:pPr>
            <w:ins w:id="85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0.086845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85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D219A4C" w14:textId="77777777" w:rsidR="00F00835" w:rsidRPr="00F00835" w:rsidRDefault="00F00835" w:rsidP="0048248E">
            <w:pPr>
              <w:jc w:val="center"/>
              <w:rPr>
                <w:ins w:id="85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856" w:author="Shambavi Ganesh" w:date="2020-03-24T14:24:00Z">
                <w:pPr>
                  <w:jc w:val="right"/>
                </w:pPr>
              </w:pPrChange>
            </w:pPr>
            <w:ins w:id="85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0.031786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85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D292675" w14:textId="77777777" w:rsidR="00F00835" w:rsidRPr="00F00835" w:rsidRDefault="00F00835" w:rsidP="0048248E">
            <w:pPr>
              <w:jc w:val="center"/>
              <w:rPr>
                <w:ins w:id="85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860" w:author="Shambavi Ganesh" w:date="2020-03-24T14:24:00Z">
                <w:pPr>
                  <w:jc w:val="right"/>
                </w:pPr>
              </w:pPrChange>
            </w:pPr>
            <w:ins w:id="86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0.346812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86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EB52FF8" w14:textId="183AEE93" w:rsidR="00F00835" w:rsidRPr="00F00835" w:rsidRDefault="00F00835" w:rsidP="0048248E">
            <w:pPr>
              <w:jc w:val="center"/>
              <w:rPr>
                <w:ins w:id="86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864" w:author="Shambavi Ganesh" w:date="2020-03-24T14:24:00Z">
                <w:pPr/>
              </w:pPrChange>
            </w:pPr>
            <w:ins w:id="86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001</w:t>
              </w:r>
            </w:ins>
          </w:p>
        </w:tc>
      </w:tr>
      <w:tr w:rsidR="00F00835" w:rsidRPr="00F00835" w14:paraId="09D658AC" w14:textId="77777777" w:rsidTr="00F00835">
        <w:trPr>
          <w:trHeight w:val="290"/>
          <w:jc w:val="center"/>
          <w:ins w:id="866" w:author="Shambavi Ganesh" w:date="2020-03-24T14:17:00Z"/>
          <w:trPrChange w:id="867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86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106883" w14:textId="77777777" w:rsidR="00F00835" w:rsidRPr="0048248E" w:rsidRDefault="00F00835" w:rsidP="0048248E">
            <w:pPr>
              <w:jc w:val="center"/>
              <w:rPr>
                <w:ins w:id="869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870" w:author="Shambavi Ganesh" w:date="2020-03-24T14:26:00Z">
                  <w:rPr>
                    <w:ins w:id="871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872" w:author="Shambavi Ganesh" w:date="2020-03-24T14:24:00Z">
                <w:pPr>
                  <w:jc w:val="right"/>
                </w:pPr>
              </w:pPrChange>
            </w:pPr>
            <w:ins w:id="873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874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24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87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5865C4E" w14:textId="77777777" w:rsidR="00F00835" w:rsidRPr="00F00835" w:rsidRDefault="00F00835" w:rsidP="0048248E">
            <w:pPr>
              <w:jc w:val="center"/>
              <w:rPr>
                <w:ins w:id="87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877" w:author="Shambavi Ganesh" w:date="2020-03-24T14:24:00Z">
                <w:pPr>
                  <w:jc w:val="right"/>
                </w:pPr>
              </w:pPrChange>
            </w:pPr>
            <w:ins w:id="87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1548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87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E8FF9B2" w14:textId="77777777" w:rsidR="00F00835" w:rsidRPr="00F00835" w:rsidRDefault="00F00835" w:rsidP="0048248E">
            <w:pPr>
              <w:jc w:val="center"/>
              <w:rPr>
                <w:ins w:id="88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881" w:author="Shambavi Ganesh" w:date="2020-03-24T14:24:00Z">
                <w:pPr>
                  <w:jc w:val="right"/>
                </w:pPr>
              </w:pPrChange>
            </w:pPr>
            <w:ins w:id="88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0.082687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88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46B07F1" w14:textId="77777777" w:rsidR="00F00835" w:rsidRPr="00F00835" w:rsidRDefault="00F00835" w:rsidP="0048248E">
            <w:pPr>
              <w:jc w:val="center"/>
              <w:rPr>
                <w:ins w:id="88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885" w:author="Shambavi Ganesh" w:date="2020-03-24T14:24:00Z">
                <w:pPr>
                  <w:jc w:val="right"/>
                </w:pPr>
              </w:pPrChange>
            </w:pPr>
            <w:ins w:id="88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0.033058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88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91C8025" w14:textId="77777777" w:rsidR="00F00835" w:rsidRPr="00F00835" w:rsidRDefault="00F00835" w:rsidP="0048248E">
            <w:pPr>
              <w:jc w:val="center"/>
              <w:rPr>
                <w:ins w:id="88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889" w:author="Shambavi Ganesh" w:date="2020-03-24T14:24:00Z">
                <w:pPr>
                  <w:jc w:val="right"/>
                </w:pPr>
              </w:pPrChange>
            </w:pPr>
            <w:ins w:id="89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0.517577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89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56CCBE2" w14:textId="27DF3334" w:rsidR="00F00835" w:rsidRPr="00F00835" w:rsidRDefault="00F00835" w:rsidP="0048248E">
            <w:pPr>
              <w:jc w:val="center"/>
              <w:rPr>
                <w:ins w:id="89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893" w:author="Shambavi Ganesh" w:date="2020-03-24T14:24:00Z">
                <w:pPr/>
              </w:pPrChange>
            </w:pPr>
            <w:ins w:id="89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001</w:t>
              </w:r>
            </w:ins>
          </w:p>
        </w:tc>
      </w:tr>
      <w:tr w:rsidR="00F00835" w:rsidRPr="00F00835" w14:paraId="7AA3207A" w14:textId="77777777" w:rsidTr="00F00835">
        <w:trPr>
          <w:trHeight w:val="290"/>
          <w:jc w:val="center"/>
          <w:ins w:id="895" w:author="Shambavi Ganesh" w:date="2020-03-24T14:17:00Z"/>
          <w:trPrChange w:id="896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89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F148177" w14:textId="77777777" w:rsidR="00F00835" w:rsidRPr="0048248E" w:rsidRDefault="00F00835" w:rsidP="0048248E">
            <w:pPr>
              <w:jc w:val="center"/>
              <w:rPr>
                <w:ins w:id="898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899" w:author="Shambavi Ganesh" w:date="2020-03-24T14:26:00Z">
                  <w:rPr>
                    <w:ins w:id="900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901" w:author="Shambavi Ganesh" w:date="2020-03-24T14:24:00Z">
                <w:pPr>
                  <w:jc w:val="right"/>
                </w:pPr>
              </w:pPrChange>
            </w:pPr>
            <w:ins w:id="902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903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27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90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0B7C145" w14:textId="77777777" w:rsidR="00F00835" w:rsidRPr="00F00835" w:rsidRDefault="00F00835" w:rsidP="0048248E">
            <w:pPr>
              <w:jc w:val="center"/>
              <w:rPr>
                <w:ins w:id="90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906" w:author="Shambavi Ganesh" w:date="2020-03-24T14:24:00Z">
                <w:pPr>
                  <w:jc w:val="right"/>
                </w:pPr>
              </w:pPrChange>
            </w:pPr>
            <w:ins w:id="90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2997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90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47E4477" w14:textId="77777777" w:rsidR="00F00835" w:rsidRPr="00F00835" w:rsidRDefault="00F00835" w:rsidP="0048248E">
            <w:pPr>
              <w:jc w:val="center"/>
              <w:rPr>
                <w:ins w:id="90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910" w:author="Shambavi Ganesh" w:date="2020-03-24T14:24:00Z">
                <w:pPr>
                  <w:jc w:val="right"/>
                </w:pPr>
              </w:pPrChange>
            </w:pPr>
            <w:ins w:id="91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0.143143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91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B155F3F" w14:textId="77777777" w:rsidR="00F00835" w:rsidRPr="00F00835" w:rsidRDefault="00F00835" w:rsidP="0048248E">
            <w:pPr>
              <w:jc w:val="center"/>
              <w:rPr>
                <w:ins w:id="91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914" w:author="Shambavi Ganesh" w:date="2020-03-24T14:24:00Z">
                <w:pPr>
                  <w:jc w:val="right"/>
                </w:pPr>
              </w:pPrChange>
            </w:pPr>
            <w:ins w:id="91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0.024318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91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DF3E1CF" w14:textId="77777777" w:rsidR="00F00835" w:rsidRPr="00F00835" w:rsidRDefault="00F00835" w:rsidP="0048248E">
            <w:pPr>
              <w:jc w:val="center"/>
              <w:rPr>
                <w:ins w:id="91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918" w:author="Shambavi Ganesh" w:date="2020-03-24T14:24:00Z">
                <w:pPr>
                  <w:jc w:val="right"/>
                </w:pPr>
              </w:pPrChange>
            </w:pPr>
            <w:ins w:id="91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0.622598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92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02A87A9" w14:textId="38BC1567" w:rsidR="00F00835" w:rsidRPr="00F00835" w:rsidRDefault="00F00835" w:rsidP="0048248E">
            <w:pPr>
              <w:jc w:val="center"/>
              <w:rPr>
                <w:ins w:id="92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922" w:author="Shambavi Ganesh" w:date="2020-03-24T14:24:00Z">
                <w:pPr/>
              </w:pPrChange>
            </w:pPr>
            <w:ins w:id="92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001</w:t>
              </w:r>
            </w:ins>
          </w:p>
        </w:tc>
      </w:tr>
      <w:tr w:rsidR="00F00835" w:rsidRPr="00F00835" w14:paraId="245D9EA6" w14:textId="77777777" w:rsidTr="00F00835">
        <w:trPr>
          <w:trHeight w:val="290"/>
          <w:jc w:val="center"/>
          <w:ins w:id="924" w:author="Shambavi Ganesh" w:date="2020-03-24T14:17:00Z"/>
          <w:trPrChange w:id="925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92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F21F077" w14:textId="77777777" w:rsidR="00F00835" w:rsidRPr="0048248E" w:rsidRDefault="00F00835" w:rsidP="0048248E">
            <w:pPr>
              <w:jc w:val="center"/>
              <w:rPr>
                <w:ins w:id="927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928" w:author="Shambavi Ganesh" w:date="2020-03-24T14:26:00Z">
                  <w:rPr>
                    <w:ins w:id="929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930" w:author="Shambavi Ganesh" w:date="2020-03-24T14:24:00Z">
                <w:pPr>
                  <w:jc w:val="right"/>
                </w:pPr>
              </w:pPrChange>
            </w:pPr>
            <w:ins w:id="931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932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32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93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412EF1B" w14:textId="77777777" w:rsidR="00F00835" w:rsidRPr="00F00835" w:rsidRDefault="00F00835" w:rsidP="0048248E">
            <w:pPr>
              <w:jc w:val="center"/>
              <w:rPr>
                <w:ins w:id="93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935" w:author="Shambavi Ganesh" w:date="2020-03-24T14:24:00Z">
                <w:pPr>
                  <w:jc w:val="right"/>
                </w:pPr>
              </w:pPrChange>
            </w:pPr>
            <w:ins w:id="93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784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93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56BAB89" w14:textId="77777777" w:rsidR="00F00835" w:rsidRPr="00F00835" w:rsidRDefault="00F00835" w:rsidP="0048248E">
            <w:pPr>
              <w:jc w:val="center"/>
              <w:rPr>
                <w:ins w:id="93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939" w:author="Shambavi Ganesh" w:date="2020-03-24T14:24:00Z">
                <w:pPr>
                  <w:jc w:val="right"/>
                </w:pPr>
              </w:pPrChange>
            </w:pPr>
            <w:ins w:id="94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0.156888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94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EA0809C" w14:textId="77777777" w:rsidR="00F00835" w:rsidRPr="00F00835" w:rsidRDefault="00F00835" w:rsidP="0048248E">
            <w:pPr>
              <w:jc w:val="center"/>
              <w:rPr>
                <w:ins w:id="94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943" w:author="Shambavi Ganesh" w:date="2020-03-24T14:24:00Z">
                <w:pPr>
                  <w:jc w:val="right"/>
                </w:pPr>
              </w:pPrChange>
            </w:pPr>
            <w:ins w:id="94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0.055313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94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E72B259" w14:textId="77777777" w:rsidR="00F00835" w:rsidRPr="00F00835" w:rsidRDefault="00F00835" w:rsidP="0048248E">
            <w:pPr>
              <w:jc w:val="center"/>
              <w:rPr>
                <w:ins w:id="94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947" w:author="Shambavi Ganesh" w:date="2020-03-24T14:24:00Z">
                <w:pPr>
                  <w:jc w:val="right"/>
                </w:pPr>
              </w:pPrChange>
            </w:pPr>
            <w:ins w:id="94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0.709943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94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130B35B" w14:textId="228DDD26" w:rsidR="00F00835" w:rsidRPr="00F00835" w:rsidRDefault="00F00835" w:rsidP="0048248E">
            <w:pPr>
              <w:jc w:val="center"/>
              <w:rPr>
                <w:ins w:id="95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951" w:author="Shambavi Ganesh" w:date="2020-03-24T14:24:00Z">
                <w:pPr/>
              </w:pPrChange>
            </w:pPr>
            <w:ins w:id="95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001</w:t>
              </w:r>
            </w:ins>
          </w:p>
        </w:tc>
      </w:tr>
      <w:tr w:rsidR="00F00835" w:rsidRPr="00F00835" w14:paraId="272C1ED3" w14:textId="77777777" w:rsidTr="00F00835">
        <w:trPr>
          <w:trHeight w:val="290"/>
          <w:jc w:val="center"/>
          <w:ins w:id="953" w:author="Shambavi Ganesh" w:date="2020-03-24T14:17:00Z"/>
          <w:trPrChange w:id="954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95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69C120F" w14:textId="77777777" w:rsidR="00F00835" w:rsidRPr="0048248E" w:rsidRDefault="00F00835" w:rsidP="0048248E">
            <w:pPr>
              <w:jc w:val="center"/>
              <w:rPr>
                <w:ins w:id="956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957" w:author="Shambavi Ganesh" w:date="2020-03-24T14:26:00Z">
                  <w:rPr>
                    <w:ins w:id="958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959" w:author="Shambavi Ganesh" w:date="2020-03-24T14:24:00Z">
                <w:pPr>
                  <w:jc w:val="right"/>
                </w:pPr>
              </w:pPrChange>
            </w:pPr>
            <w:ins w:id="960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961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45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96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6D956E" w14:textId="77777777" w:rsidR="00F00835" w:rsidRPr="00F00835" w:rsidRDefault="00F00835" w:rsidP="0048248E">
            <w:pPr>
              <w:jc w:val="center"/>
              <w:rPr>
                <w:ins w:id="96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964" w:author="Shambavi Ganesh" w:date="2020-03-24T14:24:00Z">
                <w:pPr>
                  <w:jc w:val="right"/>
                </w:pPr>
              </w:pPrChange>
            </w:pPr>
            <w:ins w:id="96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622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96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30A577B" w14:textId="77777777" w:rsidR="00F00835" w:rsidRPr="00F00835" w:rsidRDefault="00F00835" w:rsidP="0048248E">
            <w:pPr>
              <w:jc w:val="center"/>
              <w:rPr>
                <w:ins w:id="96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968" w:author="Shambavi Ganesh" w:date="2020-03-24T14:24:00Z">
                <w:pPr>
                  <w:jc w:val="right"/>
                </w:pPr>
              </w:pPrChange>
            </w:pPr>
            <w:ins w:id="96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0.090032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97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ECADE34" w14:textId="77777777" w:rsidR="00F00835" w:rsidRPr="00F00835" w:rsidRDefault="00F00835" w:rsidP="0048248E">
            <w:pPr>
              <w:jc w:val="center"/>
              <w:rPr>
                <w:ins w:id="97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972" w:author="Shambavi Ganesh" w:date="2020-03-24T14:24:00Z">
                <w:pPr>
                  <w:jc w:val="right"/>
                </w:pPr>
              </w:pPrChange>
            </w:pPr>
            <w:ins w:id="97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0.049162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97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7BB4689" w14:textId="77777777" w:rsidR="00F00835" w:rsidRPr="00F00835" w:rsidRDefault="00F00835" w:rsidP="0048248E">
            <w:pPr>
              <w:jc w:val="center"/>
              <w:rPr>
                <w:ins w:id="97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976" w:author="Shambavi Ganesh" w:date="2020-03-24T14:24:00Z">
                <w:pPr>
                  <w:jc w:val="right"/>
                </w:pPr>
              </w:pPrChange>
            </w:pPr>
            <w:ins w:id="97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0.606093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97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68DC0D9" w14:textId="3769AE48" w:rsidR="00F00835" w:rsidRPr="00F00835" w:rsidRDefault="00F00835" w:rsidP="0048248E">
            <w:pPr>
              <w:jc w:val="center"/>
              <w:rPr>
                <w:ins w:id="97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980" w:author="Shambavi Ganesh" w:date="2020-03-24T14:24:00Z">
                <w:pPr/>
              </w:pPrChange>
            </w:pPr>
            <w:ins w:id="98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001</w:t>
              </w:r>
            </w:ins>
          </w:p>
        </w:tc>
      </w:tr>
      <w:tr w:rsidR="00F00835" w:rsidRPr="00F00835" w14:paraId="146B8941" w14:textId="77777777" w:rsidTr="00F00835">
        <w:trPr>
          <w:trHeight w:val="290"/>
          <w:jc w:val="center"/>
          <w:ins w:id="982" w:author="Shambavi Ganesh" w:date="2020-03-24T14:17:00Z"/>
          <w:trPrChange w:id="983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98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2A73DE5" w14:textId="77777777" w:rsidR="00F00835" w:rsidRPr="0048248E" w:rsidRDefault="00F00835" w:rsidP="0048248E">
            <w:pPr>
              <w:jc w:val="center"/>
              <w:rPr>
                <w:ins w:id="985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986" w:author="Shambavi Ganesh" w:date="2020-03-24T14:26:00Z">
                  <w:rPr>
                    <w:ins w:id="987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988" w:author="Shambavi Ganesh" w:date="2020-03-24T14:24:00Z">
                <w:pPr>
                  <w:jc w:val="right"/>
                </w:pPr>
              </w:pPrChange>
            </w:pPr>
            <w:ins w:id="989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990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49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99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4FE71B4" w14:textId="77777777" w:rsidR="00F00835" w:rsidRPr="00F00835" w:rsidRDefault="00F00835" w:rsidP="0048248E">
            <w:pPr>
              <w:jc w:val="center"/>
              <w:rPr>
                <w:ins w:id="99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993" w:author="Shambavi Ganesh" w:date="2020-03-24T14:24:00Z">
                <w:pPr>
                  <w:jc w:val="right"/>
                </w:pPr>
              </w:pPrChange>
            </w:pPr>
            <w:ins w:id="99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783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99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05CD55D" w14:textId="77777777" w:rsidR="00F00835" w:rsidRPr="00F00835" w:rsidRDefault="00F00835" w:rsidP="0048248E">
            <w:pPr>
              <w:jc w:val="center"/>
              <w:rPr>
                <w:ins w:id="99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997" w:author="Shambavi Ganesh" w:date="2020-03-24T14:24:00Z">
                <w:pPr>
                  <w:jc w:val="right"/>
                </w:pPr>
              </w:pPrChange>
            </w:pPr>
            <w:ins w:id="99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0.243934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99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4723BDC" w14:textId="77777777" w:rsidR="00F00835" w:rsidRPr="00F00835" w:rsidRDefault="00F00835" w:rsidP="0048248E">
            <w:pPr>
              <w:jc w:val="center"/>
              <w:rPr>
                <w:ins w:id="100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001" w:author="Shambavi Ganesh" w:date="2020-03-24T14:24:00Z">
                <w:pPr>
                  <w:jc w:val="right"/>
                </w:pPr>
              </w:pPrChange>
            </w:pPr>
            <w:ins w:id="100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0.089268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00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D6F3021" w14:textId="77777777" w:rsidR="00F00835" w:rsidRPr="00F00835" w:rsidRDefault="00F00835" w:rsidP="0048248E">
            <w:pPr>
              <w:jc w:val="center"/>
              <w:rPr>
                <w:ins w:id="100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005" w:author="Shambavi Ganesh" w:date="2020-03-24T14:24:00Z">
                <w:pPr>
                  <w:jc w:val="right"/>
                </w:pPr>
              </w:pPrChange>
            </w:pPr>
            <w:ins w:id="100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0.714592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00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D962739" w14:textId="6C4FD1D3" w:rsidR="00F00835" w:rsidRPr="00F00835" w:rsidRDefault="00F00835" w:rsidP="0048248E">
            <w:pPr>
              <w:jc w:val="center"/>
              <w:rPr>
                <w:ins w:id="100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009" w:author="Shambavi Ganesh" w:date="2020-03-24T14:24:00Z">
                <w:pPr/>
              </w:pPrChange>
            </w:pPr>
            <w:ins w:id="101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001</w:t>
              </w:r>
            </w:ins>
          </w:p>
        </w:tc>
      </w:tr>
      <w:tr w:rsidR="00F00835" w:rsidRPr="00F00835" w14:paraId="52D791EC" w14:textId="77777777" w:rsidTr="00F00835">
        <w:trPr>
          <w:trHeight w:val="290"/>
          <w:jc w:val="center"/>
          <w:ins w:id="1011" w:author="Shambavi Ganesh" w:date="2020-03-24T14:17:00Z"/>
          <w:trPrChange w:id="1012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101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C7D4A64" w14:textId="77777777" w:rsidR="00F00835" w:rsidRPr="0048248E" w:rsidRDefault="00F00835" w:rsidP="0048248E">
            <w:pPr>
              <w:jc w:val="center"/>
              <w:rPr>
                <w:ins w:id="1014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1015" w:author="Shambavi Ganesh" w:date="2020-03-24T14:26:00Z">
                  <w:rPr>
                    <w:ins w:id="1016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1017" w:author="Shambavi Ganesh" w:date="2020-03-24T14:24:00Z">
                <w:pPr>
                  <w:jc w:val="right"/>
                </w:pPr>
              </w:pPrChange>
            </w:pPr>
            <w:ins w:id="1018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1019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57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02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D9BDEFA" w14:textId="77777777" w:rsidR="00F00835" w:rsidRPr="00F00835" w:rsidRDefault="00F00835" w:rsidP="0048248E">
            <w:pPr>
              <w:jc w:val="center"/>
              <w:rPr>
                <w:ins w:id="102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022" w:author="Shambavi Ganesh" w:date="2020-03-24T14:24:00Z">
                <w:pPr>
                  <w:jc w:val="right"/>
                </w:pPr>
              </w:pPrChange>
            </w:pPr>
            <w:ins w:id="102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2326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02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FC61861" w14:textId="77777777" w:rsidR="00F00835" w:rsidRPr="00F00835" w:rsidRDefault="00F00835" w:rsidP="0048248E">
            <w:pPr>
              <w:jc w:val="center"/>
              <w:rPr>
                <w:ins w:id="102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026" w:author="Shambavi Ganesh" w:date="2020-03-24T14:24:00Z">
                <w:pPr>
                  <w:jc w:val="right"/>
                </w:pPr>
              </w:pPrChange>
            </w:pPr>
            <w:ins w:id="102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0.072657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02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DA208F2" w14:textId="77777777" w:rsidR="00F00835" w:rsidRPr="00F00835" w:rsidRDefault="00F00835" w:rsidP="0048248E">
            <w:pPr>
              <w:jc w:val="center"/>
              <w:rPr>
                <w:ins w:id="102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030" w:author="Shambavi Ganesh" w:date="2020-03-24T14:24:00Z">
                <w:pPr>
                  <w:jc w:val="right"/>
                </w:pPr>
              </w:pPrChange>
            </w:pPr>
            <w:ins w:id="103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0.029049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03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C3DFF3D" w14:textId="77777777" w:rsidR="00F00835" w:rsidRPr="00F00835" w:rsidRDefault="00F00835" w:rsidP="0048248E">
            <w:pPr>
              <w:jc w:val="center"/>
              <w:rPr>
                <w:ins w:id="103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034" w:author="Shambavi Ganesh" w:date="2020-03-24T14:24:00Z">
                <w:pPr>
                  <w:jc w:val="right"/>
                </w:pPr>
              </w:pPrChange>
            </w:pPr>
            <w:ins w:id="103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0.592738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03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1757A09" w14:textId="4D318B68" w:rsidR="00F00835" w:rsidRPr="00F00835" w:rsidRDefault="00F00835" w:rsidP="0048248E">
            <w:pPr>
              <w:jc w:val="center"/>
              <w:rPr>
                <w:ins w:id="103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038" w:author="Shambavi Ganesh" w:date="2020-03-24T14:24:00Z">
                <w:pPr/>
              </w:pPrChange>
            </w:pPr>
            <w:ins w:id="103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001</w:t>
              </w:r>
            </w:ins>
          </w:p>
        </w:tc>
      </w:tr>
      <w:tr w:rsidR="00F00835" w:rsidRPr="00F00835" w14:paraId="139B3AFD" w14:textId="77777777" w:rsidTr="00F00835">
        <w:trPr>
          <w:trHeight w:val="290"/>
          <w:jc w:val="center"/>
          <w:ins w:id="1040" w:author="Shambavi Ganesh" w:date="2020-03-24T14:17:00Z"/>
          <w:trPrChange w:id="1041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104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305DEBB" w14:textId="77777777" w:rsidR="00F00835" w:rsidRPr="0048248E" w:rsidRDefault="00F00835" w:rsidP="0048248E">
            <w:pPr>
              <w:jc w:val="center"/>
              <w:rPr>
                <w:ins w:id="1043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1044" w:author="Shambavi Ganesh" w:date="2020-03-24T14:26:00Z">
                  <w:rPr>
                    <w:ins w:id="1045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1046" w:author="Shambavi Ganesh" w:date="2020-03-24T14:24:00Z">
                <w:pPr>
                  <w:jc w:val="right"/>
                </w:pPr>
              </w:pPrChange>
            </w:pPr>
            <w:ins w:id="1047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1048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59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04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33E772A" w14:textId="77777777" w:rsidR="00F00835" w:rsidRPr="00F00835" w:rsidRDefault="00F00835" w:rsidP="0048248E">
            <w:pPr>
              <w:jc w:val="center"/>
              <w:rPr>
                <w:ins w:id="105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051" w:author="Shambavi Ganesh" w:date="2020-03-24T14:24:00Z">
                <w:pPr>
                  <w:jc w:val="right"/>
                </w:pPr>
              </w:pPrChange>
            </w:pPr>
            <w:ins w:id="105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1083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05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E6E47D3" w14:textId="77777777" w:rsidR="00F00835" w:rsidRPr="00F00835" w:rsidRDefault="00F00835" w:rsidP="0048248E">
            <w:pPr>
              <w:jc w:val="center"/>
              <w:rPr>
                <w:ins w:id="105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055" w:author="Shambavi Ganesh" w:date="2020-03-24T14:24:00Z">
                <w:pPr>
                  <w:jc w:val="right"/>
                </w:pPr>
              </w:pPrChange>
            </w:pPr>
            <w:ins w:id="105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0.11819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05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7C61AA9" w14:textId="77777777" w:rsidR="00F00835" w:rsidRPr="00F00835" w:rsidRDefault="00F00835" w:rsidP="0048248E">
            <w:pPr>
              <w:jc w:val="center"/>
              <w:rPr>
                <w:ins w:id="105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059" w:author="Shambavi Ganesh" w:date="2020-03-24T14:24:00Z">
                <w:pPr>
                  <w:jc w:val="right"/>
                </w:pPr>
              </w:pPrChange>
            </w:pPr>
            <w:ins w:id="106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0.043503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06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5F987EE" w14:textId="77777777" w:rsidR="00F00835" w:rsidRPr="00F00835" w:rsidRDefault="00F00835" w:rsidP="0048248E">
            <w:pPr>
              <w:jc w:val="center"/>
              <w:rPr>
                <w:ins w:id="106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063" w:author="Shambavi Ganesh" w:date="2020-03-24T14:24:00Z">
                <w:pPr>
                  <w:jc w:val="right"/>
                </w:pPr>
              </w:pPrChange>
            </w:pPr>
            <w:ins w:id="106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0.733092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06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0E09AB1" w14:textId="00BDE316" w:rsidR="00F00835" w:rsidRPr="00F00835" w:rsidRDefault="00F00835" w:rsidP="0048248E">
            <w:pPr>
              <w:jc w:val="center"/>
              <w:rPr>
                <w:ins w:id="106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067" w:author="Shambavi Ganesh" w:date="2020-03-24T14:24:00Z">
                <w:pPr/>
              </w:pPrChange>
            </w:pPr>
            <w:ins w:id="106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001</w:t>
              </w:r>
            </w:ins>
          </w:p>
        </w:tc>
      </w:tr>
      <w:tr w:rsidR="00F00835" w:rsidRPr="00F00835" w14:paraId="7CA820E6" w14:textId="77777777" w:rsidTr="00F00835">
        <w:trPr>
          <w:trHeight w:val="290"/>
          <w:jc w:val="center"/>
          <w:ins w:id="1069" w:author="Shambavi Ganesh" w:date="2020-03-24T14:17:00Z"/>
          <w:trPrChange w:id="1070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107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532C8B6" w14:textId="77777777" w:rsidR="00F00835" w:rsidRPr="0048248E" w:rsidRDefault="00F00835" w:rsidP="0048248E">
            <w:pPr>
              <w:jc w:val="center"/>
              <w:rPr>
                <w:ins w:id="1072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1073" w:author="Shambavi Ganesh" w:date="2020-03-24T14:26:00Z">
                  <w:rPr>
                    <w:ins w:id="1074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1075" w:author="Shambavi Ganesh" w:date="2020-03-24T14:24:00Z">
                <w:pPr>
                  <w:jc w:val="right"/>
                </w:pPr>
              </w:pPrChange>
            </w:pPr>
            <w:ins w:id="1076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1077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60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07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84ACEED" w14:textId="77777777" w:rsidR="00F00835" w:rsidRPr="00F00835" w:rsidRDefault="00F00835" w:rsidP="0048248E">
            <w:pPr>
              <w:jc w:val="center"/>
              <w:rPr>
                <w:ins w:id="107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080" w:author="Shambavi Ganesh" w:date="2020-03-24T14:24:00Z">
                <w:pPr>
                  <w:jc w:val="right"/>
                </w:pPr>
              </w:pPrChange>
            </w:pPr>
            <w:ins w:id="108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1029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08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8F127A5" w14:textId="77777777" w:rsidR="00F00835" w:rsidRPr="00F00835" w:rsidRDefault="00F00835" w:rsidP="0048248E">
            <w:pPr>
              <w:jc w:val="center"/>
              <w:rPr>
                <w:ins w:id="108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084" w:author="Shambavi Ganesh" w:date="2020-03-24T14:24:00Z">
                <w:pPr>
                  <w:jc w:val="right"/>
                </w:pPr>
              </w:pPrChange>
            </w:pPr>
            <w:ins w:id="108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0.124393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08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68AE511" w14:textId="77777777" w:rsidR="00F00835" w:rsidRPr="00F00835" w:rsidRDefault="00F00835" w:rsidP="0048248E">
            <w:pPr>
              <w:jc w:val="center"/>
              <w:rPr>
                <w:ins w:id="108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088" w:author="Shambavi Ganesh" w:date="2020-03-24T14:24:00Z">
                <w:pPr>
                  <w:jc w:val="right"/>
                </w:pPr>
              </w:pPrChange>
            </w:pPr>
            <w:ins w:id="108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0.050823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09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982AE65" w14:textId="77777777" w:rsidR="00F00835" w:rsidRPr="00F00835" w:rsidRDefault="00F00835" w:rsidP="0048248E">
            <w:pPr>
              <w:jc w:val="center"/>
              <w:rPr>
                <w:ins w:id="109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092" w:author="Shambavi Ganesh" w:date="2020-03-24T14:24:00Z">
                <w:pPr>
                  <w:jc w:val="right"/>
                </w:pPr>
              </w:pPrChange>
            </w:pPr>
            <w:ins w:id="109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0.681062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09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5691DC7" w14:textId="0FBD6F5A" w:rsidR="00F00835" w:rsidRPr="00F00835" w:rsidRDefault="00F00835" w:rsidP="0048248E">
            <w:pPr>
              <w:jc w:val="center"/>
              <w:rPr>
                <w:ins w:id="109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096" w:author="Shambavi Ganesh" w:date="2020-03-24T14:24:00Z">
                <w:pPr/>
              </w:pPrChange>
            </w:pPr>
            <w:ins w:id="109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001</w:t>
              </w:r>
            </w:ins>
          </w:p>
        </w:tc>
      </w:tr>
      <w:tr w:rsidR="00F00835" w:rsidRPr="00F00835" w14:paraId="5499A5F5" w14:textId="77777777" w:rsidTr="00F00835">
        <w:trPr>
          <w:trHeight w:val="290"/>
          <w:jc w:val="center"/>
          <w:ins w:id="1098" w:author="Shambavi Ganesh" w:date="2020-03-24T14:17:00Z"/>
          <w:trPrChange w:id="1099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110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030DF1" w14:textId="77777777" w:rsidR="00F00835" w:rsidRPr="0048248E" w:rsidRDefault="00F00835" w:rsidP="0048248E">
            <w:pPr>
              <w:jc w:val="center"/>
              <w:rPr>
                <w:ins w:id="1101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1102" w:author="Shambavi Ganesh" w:date="2020-03-24T14:26:00Z">
                  <w:rPr>
                    <w:ins w:id="1103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1104" w:author="Shambavi Ganesh" w:date="2020-03-24T14:24:00Z">
                <w:pPr>
                  <w:jc w:val="right"/>
                </w:pPr>
              </w:pPrChange>
            </w:pPr>
            <w:ins w:id="1105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1106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66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10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53AB017" w14:textId="77777777" w:rsidR="00F00835" w:rsidRPr="00F00835" w:rsidRDefault="00F00835" w:rsidP="0048248E">
            <w:pPr>
              <w:jc w:val="center"/>
              <w:rPr>
                <w:ins w:id="110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109" w:author="Shambavi Ganesh" w:date="2020-03-24T14:24:00Z">
                <w:pPr>
                  <w:jc w:val="right"/>
                </w:pPr>
              </w:pPrChange>
            </w:pPr>
            <w:ins w:id="111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1087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11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7823E85" w14:textId="77777777" w:rsidR="00F00835" w:rsidRPr="00F00835" w:rsidRDefault="00F00835" w:rsidP="0048248E">
            <w:pPr>
              <w:jc w:val="center"/>
              <w:rPr>
                <w:ins w:id="111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113" w:author="Shambavi Ganesh" w:date="2020-03-24T14:24:00Z">
                <w:pPr>
                  <w:jc w:val="right"/>
                </w:pPr>
              </w:pPrChange>
            </w:pPr>
            <w:ins w:id="111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0.081877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11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AA537D3" w14:textId="77777777" w:rsidR="00F00835" w:rsidRPr="00F00835" w:rsidRDefault="00F00835" w:rsidP="0048248E">
            <w:pPr>
              <w:jc w:val="center"/>
              <w:rPr>
                <w:ins w:id="111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117" w:author="Shambavi Ganesh" w:date="2020-03-24T14:24:00Z">
                <w:pPr>
                  <w:jc w:val="right"/>
                </w:pPr>
              </w:pPrChange>
            </w:pPr>
            <w:ins w:id="111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0.047878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11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F5B8CBE" w14:textId="77777777" w:rsidR="00F00835" w:rsidRPr="00F00835" w:rsidRDefault="00F00835" w:rsidP="0048248E">
            <w:pPr>
              <w:jc w:val="center"/>
              <w:rPr>
                <w:ins w:id="112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121" w:author="Shambavi Ganesh" w:date="2020-03-24T14:24:00Z">
                <w:pPr>
                  <w:jc w:val="right"/>
                </w:pPr>
              </w:pPrChange>
            </w:pPr>
            <w:ins w:id="112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0.62791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12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6332EDC" w14:textId="7165978D" w:rsidR="00F00835" w:rsidRPr="00F00835" w:rsidRDefault="00F00835" w:rsidP="0048248E">
            <w:pPr>
              <w:jc w:val="center"/>
              <w:rPr>
                <w:ins w:id="112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125" w:author="Shambavi Ganesh" w:date="2020-03-24T14:24:00Z">
                <w:pPr/>
              </w:pPrChange>
            </w:pPr>
            <w:ins w:id="112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001</w:t>
              </w:r>
            </w:ins>
          </w:p>
        </w:tc>
      </w:tr>
      <w:tr w:rsidR="00F00835" w:rsidRPr="00F00835" w14:paraId="719AB569" w14:textId="77777777" w:rsidTr="00F00835">
        <w:trPr>
          <w:trHeight w:val="290"/>
          <w:jc w:val="center"/>
          <w:ins w:id="1127" w:author="Shambavi Ganesh" w:date="2020-03-24T14:17:00Z"/>
          <w:trPrChange w:id="1128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112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5808165" w14:textId="77777777" w:rsidR="00F00835" w:rsidRPr="0048248E" w:rsidRDefault="00F00835" w:rsidP="0048248E">
            <w:pPr>
              <w:jc w:val="center"/>
              <w:rPr>
                <w:ins w:id="1130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1131" w:author="Shambavi Ganesh" w:date="2020-03-24T14:26:00Z">
                  <w:rPr>
                    <w:ins w:id="1132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1133" w:author="Shambavi Ganesh" w:date="2020-03-24T14:24:00Z">
                <w:pPr>
                  <w:jc w:val="right"/>
                </w:pPr>
              </w:pPrChange>
            </w:pPr>
            <w:ins w:id="1134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1135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67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13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DF0CDEB" w14:textId="77777777" w:rsidR="00F00835" w:rsidRPr="00F00835" w:rsidRDefault="00F00835" w:rsidP="0048248E">
            <w:pPr>
              <w:jc w:val="center"/>
              <w:rPr>
                <w:ins w:id="113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138" w:author="Shambavi Ganesh" w:date="2020-03-24T14:24:00Z">
                <w:pPr>
                  <w:jc w:val="right"/>
                </w:pPr>
              </w:pPrChange>
            </w:pPr>
            <w:ins w:id="113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1806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14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A187C20" w14:textId="77777777" w:rsidR="00F00835" w:rsidRPr="00F00835" w:rsidRDefault="00F00835" w:rsidP="0048248E">
            <w:pPr>
              <w:jc w:val="center"/>
              <w:rPr>
                <w:ins w:id="114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142" w:author="Shambavi Ganesh" w:date="2020-03-24T14:24:00Z">
                <w:pPr>
                  <w:jc w:val="right"/>
                </w:pPr>
              </w:pPrChange>
            </w:pPr>
            <w:ins w:id="114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0.095792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14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85EA39B" w14:textId="77777777" w:rsidR="00F00835" w:rsidRPr="00F00835" w:rsidRDefault="00F00835" w:rsidP="0048248E">
            <w:pPr>
              <w:jc w:val="center"/>
              <w:rPr>
                <w:ins w:id="114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146" w:author="Shambavi Ganesh" w:date="2020-03-24T14:24:00Z">
                <w:pPr>
                  <w:jc w:val="right"/>
                </w:pPr>
              </w:pPrChange>
            </w:pPr>
            <w:ins w:id="114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0.048688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14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1B72BD4" w14:textId="77777777" w:rsidR="00F00835" w:rsidRPr="00F00835" w:rsidRDefault="00F00835" w:rsidP="0048248E">
            <w:pPr>
              <w:jc w:val="center"/>
              <w:rPr>
                <w:ins w:id="114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150" w:author="Shambavi Ganesh" w:date="2020-03-24T14:24:00Z">
                <w:pPr>
                  <w:jc w:val="right"/>
                </w:pPr>
              </w:pPrChange>
            </w:pPr>
            <w:ins w:id="115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0.706362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15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193889" w14:textId="6173E8FB" w:rsidR="00F00835" w:rsidRPr="00F00835" w:rsidRDefault="00F00835" w:rsidP="0048248E">
            <w:pPr>
              <w:jc w:val="center"/>
              <w:rPr>
                <w:ins w:id="115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154" w:author="Shambavi Ganesh" w:date="2020-03-24T14:24:00Z">
                <w:pPr/>
              </w:pPrChange>
            </w:pPr>
            <w:ins w:id="115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001</w:t>
              </w:r>
            </w:ins>
          </w:p>
        </w:tc>
      </w:tr>
      <w:tr w:rsidR="00F00835" w:rsidRPr="00F00835" w14:paraId="5DB9B59E" w14:textId="77777777" w:rsidTr="00F00835">
        <w:trPr>
          <w:trHeight w:val="290"/>
          <w:jc w:val="center"/>
          <w:ins w:id="1156" w:author="Shambavi Ganesh" w:date="2020-03-24T14:17:00Z"/>
          <w:trPrChange w:id="1157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115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72E6E96" w14:textId="77777777" w:rsidR="00F00835" w:rsidRPr="0048248E" w:rsidRDefault="00F00835" w:rsidP="0048248E">
            <w:pPr>
              <w:jc w:val="center"/>
              <w:rPr>
                <w:ins w:id="1159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1160" w:author="Shambavi Ganesh" w:date="2020-03-24T14:26:00Z">
                  <w:rPr>
                    <w:ins w:id="1161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1162" w:author="Shambavi Ganesh" w:date="2020-03-24T14:24:00Z">
                <w:pPr>
                  <w:jc w:val="right"/>
                </w:pPr>
              </w:pPrChange>
            </w:pPr>
            <w:ins w:id="1163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1164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74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16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B554AA2" w14:textId="77777777" w:rsidR="00F00835" w:rsidRPr="00F00835" w:rsidRDefault="00F00835" w:rsidP="0048248E">
            <w:pPr>
              <w:jc w:val="center"/>
              <w:rPr>
                <w:ins w:id="116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167" w:author="Shambavi Ganesh" w:date="2020-03-24T14:24:00Z">
                <w:pPr>
                  <w:jc w:val="right"/>
                </w:pPr>
              </w:pPrChange>
            </w:pPr>
            <w:ins w:id="116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778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16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21CF00A" w14:textId="77777777" w:rsidR="00F00835" w:rsidRPr="00F00835" w:rsidRDefault="00F00835" w:rsidP="0048248E">
            <w:pPr>
              <w:jc w:val="center"/>
              <w:rPr>
                <w:ins w:id="117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171" w:author="Shambavi Ganesh" w:date="2020-03-24T14:24:00Z">
                <w:pPr>
                  <w:jc w:val="right"/>
                </w:pPr>
              </w:pPrChange>
            </w:pPr>
            <w:ins w:id="117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0.169666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17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B31522D" w14:textId="77777777" w:rsidR="00F00835" w:rsidRPr="00F00835" w:rsidRDefault="00F00835" w:rsidP="0048248E">
            <w:pPr>
              <w:jc w:val="center"/>
              <w:rPr>
                <w:ins w:id="117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175" w:author="Shambavi Ganesh" w:date="2020-03-24T14:24:00Z">
                <w:pPr>
                  <w:jc w:val="right"/>
                </w:pPr>
              </w:pPrChange>
            </w:pPr>
            <w:ins w:id="117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0.09058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17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E2A5813" w14:textId="77777777" w:rsidR="00F00835" w:rsidRPr="00F00835" w:rsidRDefault="00F00835" w:rsidP="0048248E">
            <w:pPr>
              <w:jc w:val="center"/>
              <w:rPr>
                <w:ins w:id="117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179" w:author="Shambavi Ganesh" w:date="2020-03-24T14:24:00Z">
                <w:pPr>
                  <w:jc w:val="right"/>
                </w:pPr>
              </w:pPrChange>
            </w:pPr>
            <w:ins w:id="118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0.954735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18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81A592" w14:textId="36BDC4DE" w:rsidR="00F00835" w:rsidRPr="00F00835" w:rsidRDefault="00F00835" w:rsidP="0048248E">
            <w:pPr>
              <w:jc w:val="center"/>
              <w:rPr>
                <w:ins w:id="118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183" w:author="Shambavi Ganesh" w:date="2020-03-24T14:24:00Z">
                <w:pPr/>
              </w:pPrChange>
            </w:pPr>
            <w:ins w:id="118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001</w:t>
              </w:r>
            </w:ins>
          </w:p>
        </w:tc>
      </w:tr>
      <w:tr w:rsidR="00F00835" w:rsidRPr="00F00835" w14:paraId="6DAB85DD" w14:textId="77777777" w:rsidTr="00F00835">
        <w:trPr>
          <w:trHeight w:val="290"/>
          <w:jc w:val="center"/>
          <w:ins w:id="1185" w:author="Shambavi Ganesh" w:date="2020-03-24T14:17:00Z"/>
          <w:trPrChange w:id="1186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118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8795799" w14:textId="77777777" w:rsidR="00F00835" w:rsidRPr="0048248E" w:rsidRDefault="00F00835" w:rsidP="0048248E">
            <w:pPr>
              <w:jc w:val="center"/>
              <w:rPr>
                <w:ins w:id="1188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1189" w:author="Shambavi Ganesh" w:date="2020-03-24T14:26:00Z">
                  <w:rPr>
                    <w:ins w:id="1190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1191" w:author="Shambavi Ganesh" w:date="2020-03-24T14:24:00Z">
                <w:pPr>
                  <w:jc w:val="right"/>
                </w:pPr>
              </w:pPrChange>
            </w:pPr>
            <w:ins w:id="1192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1193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79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19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2226353" w14:textId="77777777" w:rsidR="00F00835" w:rsidRPr="00F00835" w:rsidRDefault="00F00835" w:rsidP="0048248E">
            <w:pPr>
              <w:jc w:val="center"/>
              <w:rPr>
                <w:ins w:id="119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196" w:author="Shambavi Ganesh" w:date="2020-03-24T14:24:00Z">
                <w:pPr>
                  <w:jc w:val="right"/>
                </w:pPr>
              </w:pPrChange>
            </w:pPr>
            <w:ins w:id="119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3158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19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49195B" w14:textId="77777777" w:rsidR="00F00835" w:rsidRPr="00F00835" w:rsidRDefault="00F00835" w:rsidP="0048248E">
            <w:pPr>
              <w:jc w:val="center"/>
              <w:rPr>
                <w:ins w:id="119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200" w:author="Shambavi Ganesh" w:date="2020-03-24T14:24:00Z">
                <w:pPr>
                  <w:jc w:val="right"/>
                </w:pPr>
              </w:pPrChange>
            </w:pPr>
            <w:ins w:id="120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0.064915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20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B5E865C" w14:textId="77777777" w:rsidR="00F00835" w:rsidRPr="00F00835" w:rsidRDefault="00F00835" w:rsidP="0048248E">
            <w:pPr>
              <w:jc w:val="center"/>
              <w:rPr>
                <w:ins w:id="120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204" w:author="Shambavi Ganesh" w:date="2020-03-24T14:24:00Z">
                <w:pPr>
                  <w:jc w:val="right"/>
                </w:pPr>
              </w:pPrChange>
            </w:pPr>
            <w:ins w:id="120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0.039588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20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4554A25" w14:textId="77777777" w:rsidR="00F00835" w:rsidRPr="00F00835" w:rsidRDefault="00F00835" w:rsidP="0048248E">
            <w:pPr>
              <w:jc w:val="center"/>
              <w:rPr>
                <w:ins w:id="120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208" w:author="Shambavi Ganesh" w:date="2020-03-24T14:24:00Z">
                <w:pPr>
                  <w:jc w:val="right"/>
                </w:pPr>
              </w:pPrChange>
            </w:pPr>
            <w:ins w:id="120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0.658682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21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70A354C" w14:textId="293650C4" w:rsidR="00F00835" w:rsidRPr="00F00835" w:rsidRDefault="00F00835" w:rsidP="0048248E">
            <w:pPr>
              <w:jc w:val="center"/>
              <w:rPr>
                <w:ins w:id="121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212" w:author="Shambavi Ganesh" w:date="2020-03-24T14:24:00Z">
                <w:pPr/>
              </w:pPrChange>
            </w:pPr>
            <w:ins w:id="121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001</w:t>
              </w:r>
            </w:ins>
          </w:p>
        </w:tc>
      </w:tr>
      <w:tr w:rsidR="00F00835" w:rsidRPr="00F00835" w14:paraId="3902EBF3" w14:textId="77777777" w:rsidTr="00F00835">
        <w:trPr>
          <w:trHeight w:val="290"/>
          <w:jc w:val="center"/>
          <w:ins w:id="1214" w:author="Shambavi Ganesh" w:date="2020-03-24T14:17:00Z"/>
          <w:trPrChange w:id="1215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121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83B66A5" w14:textId="77777777" w:rsidR="00F00835" w:rsidRPr="0048248E" w:rsidRDefault="00F00835" w:rsidP="0048248E">
            <w:pPr>
              <w:jc w:val="center"/>
              <w:rPr>
                <w:ins w:id="1217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1218" w:author="Shambavi Ganesh" w:date="2020-03-24T14:26:00Z">
                  <w:rPr>
                    <w:ins w:id="1219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1220" w:author="Shambavi Ganesh" w:date="2020-03-24T14:24:00Z">
                <w:pPr>
                  <w:jc w:val="right"/>
                </w:pPr>
              </w:pPrChange>
            </w:pPr>
            <w:ins w:id="1221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1222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83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22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9DDAF6B" w14:textId="77777777" w:rsidR="00F00835" w:rsidRPr="00F00835" w:rsidRDefault="00F00835" w:rsidP="0048248E">
            <w:pPr>
              <w:jc w:val="center"/>
              <w:rPr>
                <w:ins w:id="122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225" w:author="Shambavi Ganesh" w:date="2020-03-24T14:24:00Z">
                <w:pPr>
                  <w:jc w:val="right"/>
                </w:pPr>
              </w:pPrChange>
            </w:pPr>
            <w:ins w:id="122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1506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22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89F6FCA" w14:textId="77777777" w:rsidR="00F00835" w:rsidRPr="00F00835" w:rsidRDefault="00F00835" w:rsidP="0048248E">
            <w:pPr>
              <w:jc w:val="center"/>
              <w:rPr>
                <w:ins w:id="122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229" w:author="Shambavi Ganesh" w:date="2020-03-24T14:24:00Z">
                <w:pPr>
                  <w:jc w:val="right"/>
                </w:pPr>
              </w:pPrChange>
            </w:pPr>
            <w:ins w:id="123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0.120186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23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7908301" w14:textId="77777777" w:rsidR="00F00835" w:rsidRPr="00F00835" w:rsidRDefault="00F00835" w:rsidP="0048248E">
            <w:pPr>
              <w:jc w:val="center"/>
              <w:rPr>
                <w:ins w:id="123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233" w:author="Shambavi Ganesh" w:date="2020-03-24T14:24:00Z">
                <w:pPr>
                  <w:jc w:val="right"/>
                </w:pPr>
              </w:pPrChange>
            </w:pPr>
            <w:ins w:id="123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0.087811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23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DFEA968" w14:textId="77777777" w:rsidR="00F00835" w:rsidRPr="00F00835" w:rsidRDefault="00F00835" w:rsidP="0048248E">
            <w:pPr>
              <w:jc w:val="center"/>
              <w:rPr>
                <w:ins w:id="123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237" w:author="Shambavi Ganesh" w:date="2020-03-24T14:24:00Z">
                <w:pPr>
                  <w:jc w:val="right"/>
                </w:pPr>
              </w:pPrChange>
            </w:pPr>
            <w:ins w:id="123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0.795612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23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DB5F84A" w14:textId="23C53A0F" w:rsidR="00F00835" w:rsidRPr="00F00835" w:rsidRDefault="00F00835" w:rsidP="0048248E">
            <w:pPr>
              <w:jc w:val="center"/>
              <w:rPr>
                <w:ins w:id="124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241" w:author="Shambavi Ganesh" w:date="2020-03-24T14:24:00Z">
                <w:pPr/>
              </w:pPrChange>
            </w:pPr>
            <w:ins w:id="124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001</w:t>
              </w:r>
            </w:ins>
          </w:p>
        </w:tc>
      </w:tr>
      <w:tr w:rsidR="00F00835" w:rsidRPr="00F00835" w14:paraId="5CDD991C" w14:textId="77777777" w:rsidTr="00F00835">
        <w:trPr>
          <w:trHeight w:val="290"/>
          <w:jc w:val="center"/>
          <w:ins w:id="1243" w:author="Shambavi Ganesh" w:date="2020-03-24T14:17:00Z"/>
          <w:trPrChange w:id="1244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124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022A48A" w14:textId="77777777" w:rsidR="00F00835" w:rsidRPr="0048248E" w:rsidRDefault="00F00835" w:rsidP="0048248E">
            <w:pPr>
              <w:jc w:val="center"/>
              <w:rPr>
                <w:ins w:id="1246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1247" w:author="Shambavi Ganesh" w:date="2020-03-24T14:26:00Z">
                  <w:rPr>
                    <w:ins w:id="1248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1249" w:author="Shambavi Ganesh" w:date="2020-03-24T14:24:00Z">
                <w:pPr>
                  <w:jc w:val="right"/>
                </w:pPr>
              </w:pPrChange>
            </w:pPr>
            <w:ins w:id="1250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1251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85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25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C0F251E" w14:textId="77777777" w:rsidR="00F00835" w:rsidRPr="00F00835" w:rsidRDefault="00F00835" w:rsidP="0048248E">
            <w:pPr>
              <w:jc w:val="center"/>
              <w:rPr>
                <w:ins w:id="125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254" w:author="Shambavi Ganesh" w:date="2020-03-24T14:24:00Z">
                <w:pPr>
                  <w:jc w:val="right"/>
                </w:pPr>
              </w:pPrChange>
            </w:pPr>
            <w:ins w:id="125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2553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25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C0FA15A" w14:textId="77777777" w:rsidR="00F00835" w:rsidRPr="00F00835" w:rsidRDefault="00F00835" w:rsidP="0048248E">
            <w:pPr>
              <w:jc w:val="center"/>
              <w:rPr>
                <w:ins w:id="125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258" w:author="Shambavi Ganesh" w:date="2020-03-24T14:24:00Z">
                <w:pPr>
                  <w:jc w:val="right"/>
                </w:pPr>
              </w:pPrChange>
            </w:pPr>
            <w:ins w:id="125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0.135919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26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EADCF0A" w14:textId="77777777" w:rsidR="00F00835" w:rsidRPr="00F00835" w:rsidRDefault="00F00835" w:rsidP="0048248E">
            <w:pPr>
              <w:jc w:val="center"/>
              <w:rPr>
                <w:ins w:id="126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262" w:author="Shambavi Ganesh" w:date="2020-03-24T14:24:00Z">
                <w:pPr>
                  <w:jc w:val="right"/>
                </w:pPr>
              </w:pPrChange>
            </w:pPr>
            <w:ins w:id="126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0.056331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26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CEC8834" w14:textId="77777777" w:rsidR="00F00835" w:rsidRPr="00F00835" w:rsidRDefault="00F00835" w:rsidP="0048248E">
            <w:pPr>
              <w:jc w:val="center"/>
              <w:rPr>
                <w:ins w:id="126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266" w:author="Shambavi Ganesh" w:date="2020-03-24T14:24:00Z">
                <w:pPr>
                  <w:jc w:val="right"/>
                </w:pPr>
              </w:pPrChange>
            </w:pPr>
            <w:ins w:id="126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0.683865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26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931F701" w14:textId="60511688" w:rsidR="00F00835" w:rsidRPr="00F00835" w:rsidRDefault="00F00835" w:rsidP="0048248E">
            <w:pPr>
              <w:jc w:val="center"/>
              <w:rPr>
                <w:ins w:id="126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270" w:author="Shambavi Ganesh" w:date="2020-03-24T14:24:00Z">
                <w:pPr/>
              </w:pPrChange>
            </w:pPr>
            <w:ins w:id="127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001</w:t>
              </w:r>
            </w:ins>
          </w:p>
        </w:tc>
      </w:tr>
      <w:tr w:rsidR="00F00835" w:rsidRPr="00F00835" w14:paraId="6A093CCF" w14:textId="77777777" w:rsidTr="00F00835">
        <w:trPr>
          <w:trHeight w:val="290"/>
          <w:jc w:val="center"/>
          <w:ins w:id="1272" w:author="Shambavi Ganesh" w:date="2020-03-24T14:17:00Z"/>
          <w:trPrChange w:id="1273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127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C47A668" w14:textId="77777777" w:rsidR="00F00835" w:rsidRPr="0048248E" w:rsidRDefault="00F00835" w:rsidP="0048248E">
            <w:pPr>
              <w:jc w:val="center"/>
              <w:rPr>
                <w:ins w:id="1275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1276" w:author="Shambavi Ganesh" w:date="2020-03-24T14:26:00Z">
                  <w:rPr>
                    <w:ins w:id="1277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1278" w:author="Shambavi Ganesh" w:date="2020-03-24T14:24:00Z">
                <w:pPr>
                  <w:jc w:val="right"/>
                </w:pPr>
              </w:pPrChange>
            </w:pPr>
            <w:ins w:id="1279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1280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91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28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3C7B874" w14:textId="77777777" w:rsidR="00F00835" w:rsidRPr="00F00835" w:rsidRDefault="00F00835" w:rsidP="0048248E">
            <w:pPr>
              <w:jc w:val="center"/>
              <w:rPr>
                <w:ins w:id="128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283" w:author="Shambavi Ganesh" w:date="2020-03-24T14:24:00Z">
                <w:pPr>
                  <w:jc w:val="right"/>
                </w:pPr>
              </w:pPrChange>
            </w:pPr>
            <w:ins w:id="128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880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28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FFBF75B" w14:textId="77777777" w:rsidR="00F00835" w:rsidRPr="00F00835" w:rsidRDefault="00F00835" w:rsidP="0048248E">
            <w:pPr>
              <w:jc w:val="center"/>
              <w:rPr>
                <w:ins w:id="128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287" w:author="Shambavi Ganesh" w:date="2020-03-24T14:24:00Z">
                <w:pPr>
                  <w:jc w:val="right"/>
                </w:pPr>
              </w:pPrChange>
            </w:pPr>
            <w:ins w:id="128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0.235227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28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04D4742" w14:textId="77777777" w:rsidR="00F00835" w:rsidRPr="00F00835" w:rsidRDefault="00F00835" w:rsidP="0048248E">
            <w:pPr>
              <w:jc w:val="center"/>
              <w:rPr>
                <w:ins w:id="129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291" w:author="Shambavi Ganesh" w:date="2020-03-24T14:24:00Z">
                <w:pPr>
                  <w:jc w:val="right"/>
                </w:pPr>
              </w:pPrChange>
            </w:pPr>
            <w:ins w:id="129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0.147115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29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FB389B6" w14:textId="77777777" w:rsidR="00F00835" w:rsidRPr="00F00835" w:rsidRDefault="00F00835" w:rsidP="0048248E">
            <w:pPr>
              <w:jc w:val="center"/>
              <w:rPr>
                <w:ins w:id="129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295" w:author="Shambavi Ganesh" w:date="2020-03-24T14:24:00Z">
                <w:pPr>
                  <w:jc w:val="right"/>
                </w:pPr>
              </w:pPrChange>
            </w:pPr>
            <w:ins w:id="129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0.830637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29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5B70A0B" w14:textId="21DA4B61" w:rsidR="00F00835" w:rsidRPr="00F00835" w:rsidRDefault="00F00835" w:rsidP="0048248E">
            <w:pPr>
              <w:jc w:val="center"/>
              <w:rPr>
                <w:ins w:id="129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299" w:author="Shambavi Ganesh" w:date="2020-03-24T14:24:00Z">
                <w:pPr/>
              </w:pPrChange>
            </w:pPr>
            <w:ins w:id="130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001</w:t>
              </w:r>
            </w:ins>
          </w:p>
        </w:tc>
      </w:tr>
      <w:tr w:rsidR="00F00835" w:rsidRPr="00F00835" w14:paraId="23CD01A6" w14:textId="77777777" w:rsidTr="00F00835">
        <w:trPr>
          <w:trHeight w:val="290"/>
          <w:jc w:val="center"/>
          <w:ins w:id="1301" w:author="Shambavi Ganesh" w:date="2020-03-24T14:17:00Z"/>
          <w:trPrChange w:id="1302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130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F6EB1DA" w14:textId="77777777" w:rsidR="00F00835" w:rsidRPr="0048248E" w:rsidRDefault="00F00835" w:rsidP="0048248E">
            <w:pPr>
              <w:jc w:val="center"/>
              <w:rPr>
                <w:ins w:id="1304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1305" w:author="Shambavi Ganesh" w:date="2020-03-24T14:26:00Z">
                  <w:rPr>
                    <w:ins w:id="1306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1307" w:author="Shambavi Ganesh" w:date="2020-03-24T14:24:00Z">
                <w:pPr>
                  <w:jc w:val="right"/>
                </w:pPr>
              </w:pPrChange>
            </w:pPr>
            <w:ins w:id="1308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1309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97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31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4AA0489" w14:textId="77777777" w:rsidR="00F00835" w:rsidRPr="00F00835" w:rsidRDefault="00F00835" w:rsidP="0048248E">
            <w:pPr>
              <w:jc w:val="center"/>
              <w:rPr>
                <w:ins w:id="131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312" w:author="Shambavi Ganesh" w:date="2020-03-24T14:24:00Z">
                <w:pPr>
                  <w:jc w:val="right"/>
                </w:pPr>
              </w:pPrChange>
            </w:pPr>
            <w:ins w:id="131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2636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31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97CDDDA" w14:textId="77777777" w:rsidR="00F00835" w:rsidRPr="00F00835" w:rsidRDefault="00F00835" w:rsidP="0048248E">
            <w:pPr>
              <w:jc w:val="center"/>
              <w:rPr>
                <w:ins w:id="131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316" w:author="Shambavi Ganesh" w:date="2020-03-24T14:24:00Z">
                <w:pPr>
                  <w:jc w:val="right"/>
                </w:pPr>
              </w:pPrChange>
            </w:pPr>
            <w:ins w:id="131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0.158953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31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657C51E" w14:textId="77777777" w:rsidR="00F00835" w:rsidRPr="00F00835" w:rsidRDefault="00F00835" w:rsidP="0048248E">
            <w:pPr>
              <w:jc w:val="center"/>
              <w:rPr>
                <w:ins w:id="131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320" w:author="Shambavi Ganesh" w:date="2020-03-24T14:24:00Z">
                <w:pPr>
                  <w:jc w:val="right"/>
                </w:pPr>
              </w:pPrChange>
            </w:pPr>
            <w:ins w:id="132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0.080608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32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031F055" w14:textId="77777777" w:rsidR="00F00835" w:rsidRPr="00F00835" w:rsidRDefault="00F00835" w:rsidP="0048248E">
            <w:pPr>
              <w:jc w:val="center"/>
              <w:rPr>
                <w:ins w:id="132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324" w:author="Shambavi Ganesh" w:date="2020-03-24T14:24:00Z">
                <w:pPr>
                  <w:jc w:val="right"/>
                </w:pPr>
              </w:pPrChange>
            </w:pPr>
            <w:ins w:id="132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0.796936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32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6DDBDF4" w14:textId="4E8A9843" w:rsidR="00F00835" w:rsidRPr="00F00835" w:rsidRDefault="00F00835" w:rsidP="0048248E">
            <w:pPr>
              <w:jc w:val="center"/>
              <w:rPr>
                <w:ins w:id="132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328" w:author="Shambavi Ganesh" w:date="2020-03-24T14:24:00Z">
                <w:pPr/>
              </w:pPrChange>
            </w:pPr>
            <w:ins w:id="132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001</w:t>
              </w:r>
            </w:ins>
          </w:p>
        </w:tc>
      </w:tr>
      <w:tr w:rsidR="00F00835" w:rsidRPr="00F00835" w14:paraId="3E257018" w14:textId="77777777" w:rsidTr="00F00835">
        <w:trPr>
          <w:trHeight w:val="290"/>
          <w:jc w:val="center"/>
          <w:ins w:id="1330" w:author="Shambavi Ganesh" w:date="2020-03-24T14:17:00Z"/>
          <w:trPrChange w:id="1331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133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AC50623" w14:textId="77777777" w:rsidR="00F00835" w:rsidRPr="0048248E" w:rsidRDefault="00F00835" w:rsidP="0048248E">
            <w:pPr>
              <w:jc w:val="center"/>
              <w:rPr>
                <w:ins w:id="1333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1334" w:author="Shambavi Ganesh" w:date="2020-03-24T14:26:00Z">
                  <w:rPr>
                    <w:ins w:id="1335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1336" w:author="Shambavi Ganesh" w:date="2020-03-24T14:24:00Z">
                <w:pPr>
                  <w:jc w:val="right"/>
                </w:pPr>
              </w:pPrChange>
            </w:pPr>
            <w:ins w:id="1337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1338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98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33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3893578" w14:textId="77777777" w:rsidR="00F00835" w:rsidRPr="00F00835" w:rsidRDefault="00F00835" w:rsidP="0048248E">
            <w:pPr>
              <w:jc w:val="center"/>
              <w:rPr>
                <w:ins w:id="134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341" w:author="Shambavi Ganesh" w:date="2020-03-24T14:24:00Z">
                <w:pPr>
                  <w:jc w:val="right"/>
                </w:pPr>
              </w:pPrChange>
            </w:pPr>
            <w:ins w:id="134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1348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34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1D524C0" w14:textId="77777777" w:rsidR="00F00835" w:rsidRPr="00F00835" w:rsidRDefault="00F00835" w:rsidP="0048248E">
            <w:pPr>
              <w:jc w:val="center"/>
              <w:rPr>
                <w:ins w:id="134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345" w:author="Shambavi Ganesh" w:date="2020-03-24T14:24:00Z">
                <w:pPr>
                  <w:jc w:val="right"/>
                </w:pPr>
              </w:pPrChange>
            </w:pPr>
            <w:ins w:id="134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0.341246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34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8EF794B" w14:textId="77777777" w:rsidR="00F00835" w:rsidRPr="00F00835" w:rsidRDefault="00F00835" w:rsidP="0048248E">
            <w:pPr>
              <w:jc w:val="center"/>
              <w:rPr>
                <w:ins w:id="134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349" w:author="Shambavi Ganesh" w:date="2020-03-24T14:24:00Z">
                <w:pPr>
                  <w:jc w:val="right"/>
                </w:pPr>
              </w:pPrChange>
            </w:pPr>
            <w:ins w:id="135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0.137476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35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60D1E25" w14:textId="77777777" w:rsidR="00F00835" w:rsidRPr="00F00835" w:rsidRDefault="00F00835" w:rsidP="0048248E">
            <w:pPr>
              <w:jc w:val="center"/>
              <w:rPr>
                <w:ins w:id="135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353" w:author="Shambavi Ganesh" w:date="2020-03-24T14:24:00Z">
                <w:pPr>
                  <w:jc w:val="right"/>
                </w:pPr>
              </w:pPrChange>
            </w:pPr>
            <w:ins w:id="135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0.983541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35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04A5181" w14:textId="36001BE1" w:rsidR="00F00835" w:rsidRPr="00F00835" w:rsidRDefault="00F00835" w:rsidP="0048248E">
            <w:pPr>
              <w:jc w:val="center"/>
              <w:rPr>
                <w:ins w:id="135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357" w:author="Shambavi Ganesh" w:date="2020-03-24T14:24:00Z">
                <w:pPr/>
              </w:pPrChange>
            </w:pPr>
            <w:ins w:id="135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001</w:t>
              </w:r>
            </w:ins>
          </w:p>
        </w:tc>
      </w:tr>
      <w:tr w:rsidR="00F00835" w:rsidRPr="00F00835" w14:paraId="63218C09" w14:textId="77777777" w:rsidTr="00F00835">
        <w:trPr>
          <w:trHeight w:val="290"/>
          <w:jc w:val="center"/>
          <w:ins w:id="1359" w:author="Shambavi Ganesh" w:date="2020-03-24T14:17:00Z"/>
          <w:trPrChange w:id="1360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136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D4A2555" w14:textId="77777777" w:rsidR="00F00835" w:rsidRPr="0048248E" w:rsidRDefault="00F00835" w:rsidP="0048248E">
            <w:pPr>
              <w:jc w:val="center"/>
              <w:rPr>
                <w:ins w:id="1362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1363" w:author="Shambavi Ganesh" w:date="2020-03-24T14:26:00Z">
                  <w:rPr>
                    <w:ins w:id="1364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1365" w:author="Shambavi Ganesh" w:date="2020-03-24T14:24:00Z">
                <w:pPr>
                  <w:jc w:val="right"/>
                </w:pPr>
              </w:pPrChange>
            </w:pPr>
            <w:ins w:id="1366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1367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36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0870338" w14:textId="77777777" w:rsidR="00F00835" w:rsidRPr="00F00835" w:rsidRDefault="00F00835" w:rsidP="0048248E">
            <w:pPr>
              <w:jc w:val="center"/>
              <w:rPr>
                <w:ins w:id="136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370" w:author="Shambavi Ganesh" w:date="2020-03-24T14:24:00Z">
                <w:pPr>
                  <w:jc w:val="right"/>
                </w:pPr>
              </w:pPrChange>
            </w:pPr>
            <w:ins w:id="137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1021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37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6937747" w14:textId="77777777" w:rsidR="00F00835" w:rsidRPr="00F00835" w:rsidRDefault="00F00835" w:rsidP="0048248E">
            <w:pPr>
              <w:jc w:val="center"/>
              <w:rPr>
                <w:ins w:id="137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374" w:author="Shambavi Ganesh" w:date="2020-03-24T14:24:00Z">
                <w:pPr>
                  <w:jc w:val="right"/>
                </w:pPr>
              </w:pPrChange>
            </w:pPr>
            <w:ins w:id="137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0.125367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37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253A2E7" w14:textId="77777777" w:rsidR="00F00835" w:rsidRPr="00F00835" w:rsidRDefault="00F00835" w:rsidP="0048248E">
            <w:pPr>
              <w:jc w:val="center"/>
              <w:rPr>
                <w:ins w:id="137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378" w:author="Shambavi Ganesh" w:date="2020-03-24T14:24:00Z">
                <w:pPr>
                  <w:jc w:val="right"/>
                </w:pPr>
              </w:pPrChange>
            </w:pPr>
            <w:ins w:id="137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0.11992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38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D9D5607" w14:textId="77777777" w:rsidR="00F00835" w:rsidRPr="00F00835" w:rsidRDefault="00F00835" w:rsidP="0048248E">
            <w:pPr>
              <w:jc w:val="center"/>
              <w:rPr>
                <w:ins w:id="138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382" w:author="Shambavi Ganesh" w:date="2020-03-24T14:24:00Z">
                <w:pPr>
                  <w:jc w:val="right"/>
                </w:pPr>
              </w:pPrChange>
            </w:pPr>
            <w:ins w:id="138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0.166844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38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7FA29C7" w14:textId="3D3A62E7" w:rsidR="00F00835" w:rsidRPr="00F00835" w:rsidRDefault="00F00835" w:rsidP="0048248E">
            <w:pPr>
              <w:jc w:val="center"/>
              <w:rPr>
                <w:ins w:id="138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386" w:author="Shambavi Ganesh" w:date="2020-03-24T14:24:00Z">
                <w:pPr/>
              </w:pPrChange>
            </w:pPr>
            <w:ins w:id="138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010</w:t>
              </w:r>
            </w:ins>
          </w:p>
        </w:tc>
      </w:tr>
      <w:tr w:rsidR="00F00835" w:rsidRPr="00F00835" w14:paraId="6A50A46C" w14:textId="77777777" w:rsidTr="00F00835">
        <w:trPr>
          <w:trHeight w:val="290"/>
          <w:jc w:val="center"/>
          <w:ins w:id="1388" w:author="Shambavi Ganesh" w:date="2020-03-24T14:17:00Z"/>
          <w:trPrChange w:id="1389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139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9061FD2" w14:textId="77777777" w:rsidR="00F00835" w:rsidRPr="0048248E" w:rsidRDefault="00F00835" w:rsidP="0048248E">
            <w:pPr>
              <w:jc w:val="center"/>
              <w:rPr>
                <w:ins w:id="1391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1392" w:author="Shambavi Ganesh" w:date="2020-03-24T14:26:00Z">
                  <w:rPr>
                    <w:ins w:id="1393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1394" w:author="Shambavi Ganesh" w:date="2020-03-24T14:24:00Z">
                <w:pPr>
                  <w:jc w:val="right"/>
                </w:pPr>
              </w:pPrChange>
            </w:pPr>
            <w:ins w:id="1395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1396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12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39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AFF7A02" w14:textId="77777777" w:rsidR="00F00835" w:rsidRPr="00F00835" w:rsidRDefault="00F00835" w:rsidP="0048248E">
            <w:pPr>
              <w:jc w:val="center"/>
              <w:rPr>
                <w:ins w:id="139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399" w:author="Shambavi Ganesh" w:date="2020-03-24T14:24:00Z">
                <w:pPr>
                  <w:jc w:val="right"/>
                </w:pPr>
              </w:pPrChange>
            </w:pPr>
            <w:ins w:id="140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2736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40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5F8537A" w14:textId="77777777" w:rsidR="00F00835" w:rsidRPr="00F00835" w:rsidRDefault="00F00835" w:rsidP="0048248E">
            <w:pPr>
              <w:jc w:val="center"/>
              <w:rPr>
                <w:ins w:id="140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403" w:author="Shambavi Ganesh" w:date="2020-03-24T14:24:00Z">
                <w:pPr>
                  <w:jc w:val="right"/>
                </w:pPr>
              </w:pPrChange>
            </w:pPr>
            <w:ins w:id="140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0.107822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40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2A7445D" w14:textId="77777777" w:rsidR="00F00835" w:rsidRPr="00F00835" w:rsidRDefault="00F00835" w:rsidP="0048248E">
            <w:pPr>
              <w:jc w:val="center"/>
              <w:rPr>
                <w:ins w:id="140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407" w:author="Shambavi Ganesh" w:date="2020-03-24T14:24:00Z">
                <w:pPr>
                  <w:jc w:val="right"/>
                </w:pPr>
              </w:pPrChange>
            </w:pPr>
            <w:ins w:id="140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0.033422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40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5F683D8" w14:textId="77777777" w:rsidR="00F00835" w:rsidRPr="00F00835" w:rsidRDefault="00F00835" w:rsidP="0048248E">
            <w:pPr>
              <w:jc w:val="center"/>
              <w:rPr>
                <w:ins w:id="141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411" w:author="Shambavi Ganesh" w:date="2020-03-24T14:24:00Z">
                <w:pPr>
                  <w:jc w:val="right"/>
                </w:pPr>
              </w:pPrChange>
            </w:pPr>
            <w:ins w:id="141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0.121284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41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D2CCA0F" w14:textId="03F0FB6F" w:rsidR="00F00835" w:rsidRPr="00F00835" w:rsidRDefault="00F00835" w:rsidP="0048248E">
            <w:pPr>
              <w:jc w:val="center"/>
              <w:rPr>
                <w:ins w:id="141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415" w:author="Shambavi Ganesh" w:date="2020-03-24T14:24:00Z">
                <w:pPr/>
              </w:pPrChange>
            </w:pPr>
            <w:ins w:id="141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010</w:t>
              </w:r>
            </w:ins>
          </w:p>
        </w:tc>
      </w:tr>
      <w:tr w:rsidR="00F00835" w:rsidRPr="00F00835" w14:paraId="60340E43" w14:textId="77777777" w:rsidTr="00F00835">
        <w:trPr>
          <w:trHeight w:val="290"/>
          <w:jc w:val="center"/>
          <w:ins w:id="1417" w:author="Shambavi Ganesh" w:date="2020-03-24T14:17:00Z"/>
          <w:trPrChange w:id="1418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141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2C0B08E" w14:textId="77777777" w:rsidR="00F00835" w:rsidRPr="0048248E" w:rsidRDefault="00F00835" w:rsidP="0048248E">
            <w:pPr>
              <w:jc w:val="center"/>
              <w:rPr>
                <w:ins w:id="1420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1421" w:author="Shambavi Ganesh" w:date="2020-03-24T14:26:00Z">
                  <w:rPr>
                    <w:ins w:id="1422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1423" w:author="Shambavi Ganesh" w:date="2020-03-24T14:24:00Z">
                <w:pPr>
                  <w:jc w:val="right"/>
                </w:pPr>
              </w:pPrChange>
            </w:pPr>
            <w:ins w:id="1424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1425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31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42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54211F4" w14:textId="77777777" w:rsidR="00F00835" w:rsidRPr="00F00835" w:rsidRDefault="00F00835" w:rsidP="0048248E">
            <w:pPr>
              <w:jc w:val="center"/>
              <w:rPr>
                <w:ins w:id="142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428" w:author="Shambavi Ganesh" w:date="2020-03-24T14:24:00Z">
                <w:pPr>
                  <w:jc w:val="right"/>
                </w:pPr>
              </w:pPrChange>
            </w:pPr>
            <w:ins w:id="142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1585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43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2B7735D" w14:textId="77777777" w:rsidR="00F00835" w:rsidRPr="00F00835" w:rsidRDefault="00F00835" w:rsidP="0048248E">
            <w:pPr>
              <w:jc w:val="center"/>
              <w:rPr>
                <w:ins w:id="143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432" w:author="Shambavi Ganesh" w:date="2020-03-24T14:24:00Z">
                <w:pPr>
                  <w:jc w:val="right"/>
                </w:pPr>
              </w:pPrChange>
            </w:pPr>
            <w:ins w:id="143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0.071924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43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2D199B2" w14:textId="77777777" w:rsidR="00F00835" w:rsidRPr="00F00835" w:rsidRDefault="00F00835" w:rsidP="0048248E">
            <w:pPr>
              <w:jc w:val="center"/>
              <w:rPr>
                <w:ins w:id="143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436" w:author="Shambavi Ganesh" w:date="2020-03-24T14:24:00Z">
                <w:pPr>
                  <w:jc w:val="right"/>
                </w:pPr>
              </w:pPrChange>
            </w:pPr>
            <w:ins w:id="143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0.078742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43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E01EC26" w14:textId="77777777" w:rsidR="00F00835" w:rsidRPr="00F00835" w:rsidRDefault="00F00835" w:rsidP="0048248E">
            <w:pPr>
              <w:jc w:val="center"/>
              <w:rPr>
                <w:ins w:id="143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440" w:author="Shambavi Ganesh" w:date="2020-03-24T14:24:00Z">
                <w:pPr>
                  <w:jc w:val="right"/>
                </w:pPr>
              </w:pPrChange>
            </w:pPr>
            <w:ins w:id="144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0.068821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44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ACD4745" w14:textId="4EEA77B0" w:rsidR="00F00835" w:rsidRPr="00F00835" w:rsidRDefault="00F00835" w:rsidP="0048248E">
            <w:pPr>
              <w:jc w:val="center"/>
              <w:rPr>
                <w:ins w:id="144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444" w:author="Shambavi Ganesh" w:date="2020-03-24T14:24:00Z">
                <w:pPr/>
              </w:pPrChange>
            </w:pPr>
            <w:ins w:id="144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010</w:t>
              </w:r>
            </w:ins>
          </w:p>
        </w:tc>
      </w:tr>
      <w:tr w:rsidR="00F00835" w:rsidRPr="00F00835" w14:paraId="3AF0ED99" w14:textId="77777777" w:rsidTr="00F00835">
        <w:trPr>
          <w:trHeight w:val="290"/>
          <w:jc w:val="center"/>
          <w:ins w:id="1446" w:author="Shambavi Ganesh" w:date="2020-03-24T14:17:00Z"/>
          <w:trPrChange w:id="1447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144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8140545" w14:textId="77777777" w:rsidR="00F00835" w:rsidRPr="0048248E" w:rsidRDefault="00F00835" w:rsidP="0048248E">
            <w:pPr>
              <w:jc w:val="center"/>
              <w:rPr>
                <w:ins w:id="1449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1450" w:author="Shambavi Ganesh" w:date="2020-03-24T14:26:00Z">
                  <w:rPr>
                    <w:ins w:id="1451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1452" w:author="Shambavi Ganesh" w:date="2020-03-24T14:24:00Z">
                <w:pPr>
                  <w:jc w:val="right"/>
                </w:pPr>
              </w:pPrChange>
            </w:pPr>
            <w:ins w:id="1453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1454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38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45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31AF53E" w14:textId="77777777" w:rsidR="00F00835" w:rsidRPr="00F00835" w:rsidRDefault="00F00835" w:rsidP="0048248E">
            <w:pPr>
              <w:jc w:val="center"/>
              <w:rPr>
                <w:ins w:id="145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457" w:author="Shambavi Ganesh" w:date="2020-03-24T14:24:00Z">
                <w:pPr>
                  <w:jc w:val="right"/>
                </w:pPr>
              </w:pPrChange>
            </w:pPr>
            <w:ins w:id="145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964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45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C3F28CE" w14:textId="77777777" w:rsidR="00F00835" w:rsidRPr="00F00835" w:rsidRDefault="00F00835" w:rsidP="0048248E">
            <w:pPr>
              <w:jc w:val="center"/>
              <w:rPr>
                <w:ins w:id="146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461" w:author="Shambavi Ganesh" w:date="2020-03-24T14:24:00Z">
                <w:pPr>
                  <w:jc w:val="right"/>
                </w:pPr>
              </w:pPrChange>
            </w:pPr>
            <w:ins w:id="146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0.078838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46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E0D6C83" w14:textId="77777777" w:rsidR="00F00835" w:rsidRPr="00F00835" w:rsidRDefault="00F00835" w:rsidP="0048248E">
            <w:pPr>
              <w:jc w:val="center"/>
              <w:rPr>
                <w:ins w:id="146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465" w:author="Shambavi Ganesh" w:date="2020-03-24T14:24:00Z">
                <w:pPr>
                  <w:jc w:val="right"/>
                </w:pPr>
              </w:pPrChange>
            </w:pPr>
            <w:ins w:id="146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0.09916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46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40892DE" w14:textId="77777777" w:rsidR="00F00835" w:rsidRPr="00F00835" w:rsidRDefault="00F00835" w:rsidP="0048248E">
            <w:pPr>
              <w:jc w:val="center"/>
              <w:rPr>
                <w:ins w:id="146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469" w:author="Shambavi Ganesh" w:date="2020-03-24T14:24:00Z">
                <w:pPr>
                  <w:jc w:val="right"/>
                </w:pPr>
              </w:pPrChange>
            </w:pPr>
            <w:ins w:id="147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0.106264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47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7F707BE" w14:textId="13FE74C8" w:rsidR="00F00835" w:rsidRPr="00F00835" w:rsidRDefault="00F00835" w:rsidP="0048248E">
            <w:pPr>
              <w:jc w:val="center"/>
              <w:rPr>
                <w:ins w:id="147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473" w:author="Shambavi Ganesh" w:date="2020-03-24T14:24:00Z">
                <w:pPr/>
              </w:pPrChange>
            </w:pPr>
            <w:ins w:id="147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010</w:t>
              </w:r>
            </w:ins>
          </w:p>
        </w:tc>
      </w:tr>
      <w:tr w:rsidR="00F00835" w:rsidRPr="00F00835" w14:paraId="6A856D62" w14:textId="77777777" w:rsidTr="00F00835">
        <w:trPr>
          <w:trHeight w:val="290"/>
          <w:jc w:val="center"/>
          <w:ins w:id="1475" w:author="Shambavi Ganesh" w:date="2020-03-24T14:17:00Z"/>
          <w:trPrChange w:id="1476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147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7D7DDCC" w14:textId="77777777" w:rsidR="00F00835" w:rsidRPr="0048248E" w:rsidRDefault="00F00835" w:rsidP="0048248E">
            <w:pPr>
              <w:jc w:val="center"/>
              <w:rPr>
                <w:ins w:id="1478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1479" w:author="Shambavi Ganesh" w:date="2020-03-24T14:26:00Z">
                  <w:rPr>
                    <w:ins w:id="1480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1481" w:author="Shambavi Ganesh" w:date="2020-03-24T14:24:00Z">
                <w:pPr>
                  <w:jc w:val="right"/>
                </w:pPr>
              </w:pPrChange>
            </w:pPr>
            <w:ins w:id="1482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1483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41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48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F64C56F" w14:textId="77777777" w:rsidR="00F00835" w:rsidRPr="00F00835" w:rsidRDefault="00F00835" w:rsidP="0048248E">
            <w:pPr>
              <w:jc w:val="center"/>
              <w:rPr>
                <w:ins w:id="148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486" w:author="Shambavi Ganesh" w:date="2020-03-24T14:24:00Z">
                <w:pPr>
                  <w:jc w:val="right"/>
                </w:pPr>
              </w:pPrChange>
            </w:pPr>
            <w:ins w:id="148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526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48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7F70380" w14:textId="77777777" w:rsidR="00F00835" w:rsidRPr="00F00835" w:rsidRDefault="00F00835" w:rsidP="0048248E">
            <w:pPr>
              <w:jc w:val="center"/>
              <w:rPr>
                <w:ins w:id="148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490" w:author="Shambavi Ganesh" w:date="2020-03-24T14:24:00Z">
                <w:pPr>
                  <w:jc w:val="right"/>
                </w:pPr>
              </w:pPrChange>
            </w:pPr>
            <w:ins w:id="149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0.095057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49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A4E069C" w14:textId="77777777" w:rsidR="00F00835" w:rsidRPr="00F00835" w:rsidRDefault="00F00835" w:rsidP="0048248E">
            <w:pPr>
              <w:jc w:val="center"/>
              <w:rPr>
                <w:ins w:id="149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494" w:author="Shambavi Ganesh" w:date="2020-03-24T14:24:00Z">
                <w:pPr>
                  <w:jc w:val="right"/>
                </w:pPr>
              </w:pPrChange>
            </w:pPr>
            <w:ins w:id="149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0.096849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49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E6088F5" w14:textId="77777777" w:rsidR="00F00835" w:rsidRPr="00F00835" w:rsidRDefault="00F00835" w:rsidP="0048248E">
            <w:pPr>
              <w:jc w:val="center"/>
              <w:rPr>
                <w:ins w:id="149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498" w:author="Shambavi Ganesh" w:date="2020-03-24T14:24:00Z">
                <w:pPr>
                  <w:jc w:val="right"/>
                </w:pPr>
              </w:pPrChange>
            </w:pPr>
            <w:ins w:id="149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0.120862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50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872E343" w14:textId="23D2C7F8" w:rsidR="00F00835" w:rsidRPr="00F00835" w:rsidRDefault="00F00835" w:rsidP="0048248E">
            <w:pPr>
              <w:jc w:val="center"/>
              <w:rPr>
                <w:ins w:id="150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502" w:author="Shambavi Ganesh" w:date="2020-03-24T14:24:00Z">
                <w:pPr/>
              </w:pPrChange>
            </w:pPr>
            <w:ins w:id="150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010</w:t>
              </w:r>
            </w:ins>
          </w:p>
        </w:tc>
      </w:tr>
      <w:tr w:rsidR="00F00835" w:rsidRPr="00F00835" w14:paraId="690E7ECD" w14:textId="77777777" w:rsidTr="00F00835">
        <w:trPr>
          <w:trHeight w:val="290"/>
          <w:jc w:val="center"/>
          <w:ins w:id="1504" w:author="Shambavi Ganesh" w:date="2020-03-24T14:17:00Z"/>
          <w:trPrChange w:id="1505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150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BC2461C" w14:textId="77777777" w:rsidR="00F00835" w:rsidRPr="0048248E" w:rsidRDefault="00F00835" w:rsidP="0048248E">
            <w:pPr>
              <w:jc w:val="center"/>
              <w:rPr>
                <w:ins w:id="1507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1508" w:author="Shambavi Ganesh" w:date="2020-03-24T14:26:00Z">
                  <w:rPr>
                    <w:ins w:id="1509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1510" w:author="Shambavi Ganesh" w:date="2020-03-24T14:24:00Z">
                <w:pPr>
                  <w:jc w:val="right"/>
                </w:pPr>
              </w:pPrChange>
            </w:pPr>
            <w:ins w:id="1511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1512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43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51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7085D2B" w14:textId="77777777" w:rsidR="00F00835" w:rsidRPr="00F00835" w:rsidRDefault="00F00835" w:rsidP="0048248E">
            <w:pPr>
              <w:jc w:val="center"/>
              <w:rPr>
                <w:ins w:id="151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515" w:author="Shambavi Ganesh" w:date="2020-03-24T14:24:00Z">
                <w:pPr>
                  <w:jc w:val="right"/>
                </w:pPr>
              </w:pPrChange>
            </w:pPr>
            <w:ins w:id="151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440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51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6EAE88D" w14:textId="77777777" w:rsidR="00F00835" w:rsidRPr="00F00835" w:rsidRDefault="00F00835" w:rsidP="0048248E">
            <w:pPr>
              <w:jc w:val="center"/>
              <w:rPr>
                <w:ins w:id="151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519" w:author="Shambavi Ganesh" w:date="2020-03-24T14:24:00Z">
                <w:pPr>
                  <w:jc w:val="right"/>
                </w:pPr>
              </w:pPrChange>
            </w:pPr>
            <w:ins w:id="152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0.193182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52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CE85053" w14:textId="77777777" w:rsidR="00F00835" w:rsidRPr="00F00835" w:rsidRDefault="00F00835" w:rsidP="0048248E">
            <w:pPr>
              <w:jc w:val="center"/>
              <w:rPr>
                <w:ins w:id="152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523" w:author="Shambavi Ganesh" w:date="2020-03-24T14:24:00Z">
                <w:pPr>
                  <w:jc w:val="right"/>
                </w:pPr>
              </w:pPrChange>
            </w:pPr>
            <w:ins w:id="152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0.257072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52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75E5798" w14:textId="77777777" w:rsidR="00F00835" w:rsidRPr="00F00835" w:rsidRDefault="00F00835" w:rsidP="0048248E">
            <w:pPr>
              <w:jc w:val="center"/>
              <w:rPr>
                <w:ins w:id="152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527" w:author="Shambavi Ganesh" w:date="2020-03-24T14:24:00Z">
                <w:pPr>
                  <w:jc w:val="right"/>
                </w:pPr>
              </w:pPrChange>
            </w:pPr>
            <w:ins w:id="152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0.305568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52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533B15" w14:textId="684E281E" w:rsidR="00F00835" w:rsidRPr="00F00835" w:rsidRDefault="00F00835" w:rsidP="0048248E">
            <w:pPr>
              <w:jc w:val="center"/>
              <w:rPr>
                <w:ins w:id="153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531" w:author="Shambavi Ganesh" w:date="2020-03-24T14:24:00Z">
                <w:pPr/>
              </w:pPrChange>
            </w:pPr>
            <w:ins w:id="153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010</w:t>
              </w:r>
            </w:ins>
          </w:p>
        </w:tc>
      </w:tr>
      <w:tr w:rsidR="00F00835" w:rsidRPr="00F00835" w14:paraId="52305DDB" w14:textId="77777777" w:rsidTr="00F00835">
        <w:trPr>
          <w:trHeight w:val="290"/>
          <w:jc w:val="center"/>
          <w:ins w:id="1533" w:author="Shambavi Ganesh" w:date="2020-03-24T14:17:00Z"/>
          <w:trPrChange w:id="1534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153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C236712" w14:textId="77777777" w:rsidR="00F00835" w:rsidRPr="0048248E" w:rsidRDefault="00F00835" w:rsidP="0048248E">
            <w:pPr>
              <w:jc w:val="center"/>
              <w:rPr>
                <w:ins w:id="1536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1537" w:author="Shambavi Ganesh" w:date="2020-03-24T14:26:00Z">
                  <w:rPr>
                    <w:ins w:id="1538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1539" w:author="Shambavi Ganesh" w:date="2020-03-24T14:24:00Z">
                <w:pPr>
                  <w:jc w:val="right"/>
                </w:pPr>
              </w:pPrChange>
            </w:pPr>
            <w:ins w:id="1540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1541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47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54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5360D42" w14:textId="77777777" w:rsidR="00F00835" w:rsidRPr="00F00835" w:rsidRDefault="00F00835" w:rsidP="0048248E">
            <w:pPr>
              <w:jc w:val="center"/>
              <w:rPr>
                <w:ins w:id="154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544" w:author="Shambavi Ganesh" w:date="2020-03-24T14:24:00Z">
                <w:pPr>
                  <w:jc w:val="right"/>
                </w:pPr>
              </w:pPrChange>
            </w:pPr>
            <w:ins w:id="154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4664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54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5A77039" w14:textId="77777777" w:rsidR="00F00835" w:rsidRPr="00F00835" w:rsidRDefault="00F00835" w:rsidP="0048248E">
            <w:pPr>
              <w:jc w:val="center"/>
              <w:rPr>
                <w:ins w:id="154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548" w:author="Shambavi Ganesh" w:date="2020-03-24T14:24:00Z">
                <w:pPr>
                  <w:jc w:val="right"/>
                </w:pPr>
              </w:pPrChange>
            </w:pPr>
            <w:ins w:id="154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0.063679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55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3890CFB" w14:textId="77777777" w:rsidR="00F00835" w:rsidRPr="00F00835" w:rsidRDefault="00F00835" w:rsidP="0048248E">
            <w:pPr>
              <w:jc w:val="center"/>
              <w:rPr>
                <w:ins w:id="155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552" w:author="Shambavi Ganesh" w:date="2020-03-24T14:24:00Z">
                <w:pPr>
                  <w:jc w:val="right"/>
                </w:pPr>
              </w:pPrChange>
            </w:pPr>
            <w:ins w:id="155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0.079883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55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C3BD97" w14:textId="77777777" w:rsidR="00F00835" w:rsidRPr="00F00835" w:rsidRDefault="00F00835" w:rsidP="0048248E">
            <w:pPr>
              <w:jc w:val="center"/>
              <w:rPr>
                <w:ins w:id="155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556" w:author="Shambavi Ganesh" w:date="2020-03-24T14:24:00Z">
                <w:pPr>
                  <w:jc w:val="right"/>
                </w:pPr>
              </w:pPrChange>
            </w:pPr>
            <w:ins w:id="155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0.059609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55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F4D43D6" w14:textId="1965FB7D" w:rsidR="00F00835" w:rsidRPr="00F00835" w:rsidRDefault="00F00835" w:rsidP="0048248E">
            <w:pPr>
              <w:jc w:val="center"/>
              <w:rPr>
                <w:ins w:id="155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560" w:author="Shambavi Ganesh" w:date="2020-03-24T14:24:00Z">
                <w:pPr/>
              </w:pPrChange>
            </w:pPr>
            <w:ins w:id="156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010</w:t>
              </w:r>
            </w:ins>
          </w:p>
        </w:tc>
      </w:tr>
      <w:tr w:rsidR="00F00835" w:rsidRPr="00F00835" w14:paraId="59503EF1" w14:textId="77777777" w:rsidTr="00F00835">
        <w:trPr>
          <w:trHeight w:val="290"/>
          <w:jc w:val="center"/>
          <w:ins w:id="1562" w:author="Shambavi Ganesh" w:date="2020-03-24T14:17:00Z"/>
          <w:trPrChange w:id="1563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156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48D70CE" w14:textId="77777777" w:rsidR="00F00835" w:rsidRPr="0048248E" w:rsidRDefault="00F00835" w:rsidP="0048248E">
            <w:pPr>
              <w:jc w:val="center"/>
              <w:rPr>
                <w:ins w:id="1565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1566" w:author="Shambavi Ganesh" w:date="2020-03-24T14:26:00Z">
                  <w:rPr>
                    <w:ins w:id="1567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1568" w:author="Shambavi Ganesh" w:date="2020-03-24T14:24:00Z">
                <w:pPr>
                  <w:jc w:val="right"/>
                </w:pPr>
              </w:pPrChange>
            </w:pPr>
            <w:ins w:id="1569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1570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48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57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12D44EF" w14:textId="77777777" w:rsidR="00F00835" w:rsidRPr="00F00835" w:rsidRDefault="00F00835" w:rsidP="0048248E">
            <w:pPr>
              <w:jc w:val="center"/>
              <w:rPr>
                <w:ins w:id="157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573" w:author="Shambavi Ganesh" w:date="2020-03-24T14:24:00Z">
                <w:pPr>
                  <w:jc w:val="right"/>
                </w:pPr>
              </w:pPrChange>
            </w:pPr>
            <w:ins w:id="157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589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57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0BA6436" w14:textId="77777777" w:rsidR="00F00835" w:rsidRPr="00F00835" w:rsidRDefault="00F00835" w:rsidP="0048248E">
            <w:pPr>
              <w:jc w:val="center"/>
              <w:rPr>
                <w:ins w:id="157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577" w:author="Shambavi Ganesh" w:date="2020-03-24T14:24:00Z">
                <w:pPr>
                  <w:jc w:val="right"/>
                </w:pPr>
              </w:pPrChange>
            </w:pPr>
            <w:ins w:id="157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0.147708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57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9A327DC" w14:textId="77777777" w:rsidR="00F00835" w:rsidRPr="00F00835" w:rsidRDefault="00F00835" w:rsidP="0048248E">
            <w:pPr>
              <w:jc w:val="center"/>
              <w:rPr>
                <w:ins w:id="158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581" w:author="Shambavi Ganesh" w:date="2020-03-24T14:24:00Z">
                <w:pPr>
                  <w:jc w:val="right"/>
                </w:pPr>
              </w:pPrChange>
            </w:pPr>
            <w:ins w:id="158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0.165671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58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33CFE42" w14:textId="77777777" w:rsidR="00F00835" w:rsidRPr="00F00835" w:rsidRDefault="00F00835" w:rsidP="0048248E">
            <w:pPr>
              <w:jc w:val="center"/>
              <w:rPr>
                <w:ins w:id="158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585" w:author="Shambavi Ganesh" w:date="2020-03-24T14:24:00Z">
                <w:pPr>
                  <w:jc w:val="right"/>
                </w:pPr>
              </w:pPrChange>
            </w:pPr>
            <w:ins w:id="158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0.148352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58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5F313EE" w14:textId="786DB629" w:rsidR="00F00835" w:rsidRPr="00F00835" w:rsidRDefault="00F00835" w:rsidP="0048248E">
            <w:pPr>
              <w:jc w:val="center"/>
              <w:rPr>
                <w:ins w:id="158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589" w:author="Shambavi Ganesh" w:date="2020-03-24T14:24:00Z">
                <w:pPr/>
              </w:pPrChange>
            </w:pPr>
            <w:ins w:id="159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010</w:t>
              </w:r>
            </w:ins>
          </w:p>
        </w:tc>
      </w:tr>
      <w:tr w:rsidR="00F00835" w:rsidRPr="00F00835" w14:paraId="6C86B29D" w14:textId="77777777" w:rsidTr="00F00835">
        <w:trPr>
          <w:trHeight w:val="290"/>
          <w:jc w:val="center"/>
          <w:ins w:id="1591" w:author="Shambavi Ganesh" w:date="2020-03-24T14:17:00Z"/>
          <w:trPrChange w:id="1592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159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68B8734" w14:textId="77777777" w:rsidR="00F00835" w:rsidRPr="0048248E" w:rsidRDefault="00F00835" w:rsidP="0048248E">
            <w:pPr>
              <w:jc w:val="center"/>
              <w:rPr>
                <w:ins w:id="1594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1595" w:author="Shambavi Ganesh" w:date="2020-03-24T14:26:00Z">
                  <w:rPr>
                    <w:ins w:id="1596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1597" w:author="Shambavi Ganesh" w:date="2020-03-24T14:24:00Z">
                <w:pPr>
                  <w:jc w:val="right"/>
                </w:pPr>
              </w:pPrChange>
            </w:pPr>
            <w:ins w:id="1598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1599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50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60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1CEC60E" w14:textId="77777777" w:rsidR="00F00835" w:rsidRPr="00F00835" w:rsidRDefault="00F00835" w:rsidP="0048248E">
            <w:pPr>
              <w:jc w:val="center"/>
              <w:rPr>
                <w:ins w:id="160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602" w:author="Shambavi Ganesh" w:date="2020-03-24T14:24:00Z">
                <w:pPr>
                  <w:jc w:val="right"/>
                </w:pPr>
              </w:pPrChange>
            </w:pPr>
            <w:ins w:id="160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840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60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4910424" w14:textId="77777777" w:rsidR="00F00835" w:rsidRPr="00F00835" w:rsidRDefault="00F00835" w:rsidP="0048248E">
            <w:pPr>
              <w:jc w:val="center"/>
              <w:rPr>
                <w:ins w:id="160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606" w:author="Shambavi Ganesh" w:date="2020-03-24T14:24:00Z">
                <w:pPr>
                  <w:jc w:val="right"/>
                </w:pPr>
              </w:pPrChange>
            </w:pPr>
            <w:ins w:id="160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0.080952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60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A58B8FC" w14:textId="77777777" w:rsidR="00F00835" w:rsidRPr="00F00835" w:rsidRDefault="00F00835" w:rsidP="0048248E">
            <w:pPr>
              <w:jc w:val="center"/>
              <w:rPr>
                <w:ins w:id="160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610" w:author="Shambavi Ganesh" w:date="2020-03-24T14:24:00Z">
                <w:pPr>
                  <w:jc w:val="right"/>
                </w:pPr>
              </w:pPrChange>
            </w:pPr>
            <w:ins w:id="161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0.102659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61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8BD8892" w14:textId="77777777" w:rsidR="00F00835" w:rsidRPr="00F00835" w:rsidRDefault="00F00835" w:rsidP="0048248E">
            <w:pPr>
              <w:jc w:val="center"/>
              <w:rPr>
                <w:ins w:id="161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614" w:author="Shambavi Ganesh" w:date="2020-03-24T14:24:00Z">
                <w:pPr>
                  <w:jc w:val="right"/>
                </w:pPr>
              </w:pPrChange>
            </w:pPr>
            <w:ins w:id="161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0.102767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61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A2D0788" w14:textId="23F2353D" w:rsidR="00F00835" w:rsidRPr="00F00835" w:rsidRDefault="00F00835" w:rsidP="0048248E">
            <w:pPr>
              <w:jc w:val="center"/>
              <w:rPr>
                <w:ins w:id="161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618" w:author="Shambavi Ganesh" w:date="2020-03-24T14:24:00Z">
                <w:pPr/>
              </w:pPrChange>
            </w:pPr>
            <w:ins w:id="161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010</w:t>
              </w:r>
            </w:ins>
          </w:p>
        </w:tc>
      </w:tr>
      <w:tr w:rsidR="00F00835" w:rsidRPr="00F00835" w14:paraId="3CA0E7CC" w14:textId="77777777" w:rsidTr="00F00835">
        <w:trPr>
          <w:trHeight w:val="290"/>
          <w:jc w:val="center"/>
          <w:ins w:id="1620" w:author="Shambavi Ganesh" w:date="2020-03-24T14:17:00Z"/>
          <w:trPrChange w:id="1621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162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67F1272" w14:textId="77777777" w:rsidR="00F00835" w:rsidRPr="0048248E" w:rsidRDefault="00F00835" w:rsidP="0048248E">
            <w:pPr>
              <w:jc w:val="center"/>
              <w:rPr>
                <w:ins w:id="1623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1624" w:author="Shambavi Ganesh" w:date="2020-03-24T14:26:00Z">
                  <w:rPr>
                    <w:ins w:id="1625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1626" w:author="Shambavi Ganesh" w:date="2020-03-24T14:24:00Z">
                <w:pPr>
                  <w:jc w:val="right"/>
                </w:pPr>
              </w:pPrChange>
            </w:pPr>
            <w:ins w:id="1627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1628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58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62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3F357FC" w14:textId="77777777" w:rsidR="00F00835" w:rsidRPr="00F00835" w:rsidRDefault="00F00835" w:rsidP="0048248E">
            <w:pPr>
              <w:jc w:val="center"/>
              <w:rPr>
                <w:ins w:id="163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631" w:author="Shambavi Ganesh" w:date="2020-03-24T14:24:00Z">
                <w:pPr>
                  <w:jc w:val="right"/>
                </w:pPr>
              </w:pPrChange>
            </w:pPr>
            <w:ins w:id="163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679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63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9833DB5" w14:textId="77777777" w:rsidR="00F00835" w:rsidRPr="00F00835" w:rsidRDefault="00F00835" w:rsidP="0048248E">
            <w:pPr>
              <w:jc w:val="center"/>
              <w:rPr>
                <w:ins w:id="163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635" w:author="Shambavi Ganesh" w:date="2020-03-24T14:24:00Z">
                <w:pPr>
                  <w:jc w:val="right"/>
                </w:pPr>
              </w:pPrChange>
            </w:pPr>
            <w:ins w:id="163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0.145803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63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AE31674" w14:textId="77777777" w:rsidR="00F00835" w:rsidRPr="00F00835" w:rsidRDefault="00F00835" w:rsidP="0048248E">
            <w:pPr>
              <w:jc w:val="center"/>
              <w:rPr>
                <w:ins w:id="163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639" w:author="Shambavi Ganesh" w:date="2020-03-24T14:24:00Z">
                <w:pPr>
                  <w:jc w:val="right"/>
                </w:pPr>
              </w:pPrChange>
            </w:pPr>
            <w:ins w:id="164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0.12688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64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4E147D7" w14:textId="77777777" w:rsidR="00F00835" w:rsidRPr="00F00835" w:rsidRDefault="00F00835" w:rsidP="0048248E">
            <w:pPr>
              <w:jc w:val="center"/>
              <w:rPr>
                <w:ins w:id="164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643" w:author="Shambavi Ganesh" w:date="2020-03-24T14:24:00Z">
                <w:pPr>
                  <w:jc w:val="right"/>
                </w:pPr>
              </w:pPrChange>
            </w:pPr>
            <w:ins w:id="164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0.137454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64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18DEBEF" w14:textId="1DF11FD5" w:rsidR="00F00835" w:rsidRPr="00F00835" w:rsidRDefault="00F00835" w:rsidP="0048248E">
            <w:pPr>
              <w:jc w:val="center"/>
              <w:rPr>
                <w:ins w:id="164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647" w:author="Shambavi Ganesh" w:date="2020-03-24T14:24:00Z">
                <w:pPr/>
              </w:pPrChange>
            </w:pPr>
            <w:ins w:id="164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010</w:t>
              </w:r>
            </w:ins>
          </w:p>
        </w:tc>
      </w:tr>
      <w:tr w:rsidR="00F00835" w:rsidRPr="00F00835" w14:paraId="519219CB" w14:textId="77777777" w:rsidTr="00F00835">
        <w:trPr>
          <w:trHeight w:val="290"/>
          <w:jc w:val="center"/>
          <w:ins w:id="1649" w:author="Shambavi Ganesh" w:date="2020-03-24T14:17:00Z"/>
          <w:trPrChange w:id="1650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165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3E94AE4" w14:textId="77777777" w:rsidR="00F00835" w:rsidRPr="0048248E" w:rsidRDefault="00F00835" w:rsidP="0048248E">
            <w:pPr>
              <w:jc w:val="center"/>
              <w:rPr>
                <w:ins w:id="1652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1653" w:author="Shambavi Ganesh" w:date="2020-03-24T14:26:00Z">
                  <w:rPr>
                    <w:ins w:id="1654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1655" w:author="Shambavi Ganesh" w:date="2020-03-24T14:24:00Z">
                <w:pPr>
                  <w:jc w:val="right"/>
                </w:pPr>
              </w:pPrChange>
            </w:pPr>
            <w:ins w:id="1656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1657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69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65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7EABA3D" w14:textId="77777777" w:rsidR="00F00835" w:rsidRPr="00F00835" w:rsidRDefault="00F00835" w:rsidP="0048248E">
            <w:pPr>
              <w:jc w:val="center"/>
              <w:rPr>
                <w:ins w:id="165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660" w:author="Shambavi Ganesh" w:date="2020-03-24T14:24:00Z">
                <w:pPr>
                  <w:jc w:val="right"/>
                </w:pPr>
              </w:pPrChange>
            </w:pPr>
            <w:ins w:id="166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956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66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2F76C7B" w14:textId="77777777" w:rsidR="00F00835" w:rsidRPr="00F00835" w:rsidRDefault="00F00835" w:rsidP="0048248E">
            <w:pPr>
              <w:jc w:val="center"/>
              <w:rPr>
                <w:ins w:id="166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664" w:author="Shambavi Ganesh" w:date="2020-03-24T14:24:00Z">
                <w:pPr>
                  <w:jc w:val="right"/>
                </w:pPr>
              </w:pPrChange>
            </w:pPr>
            <w:ins w:id="166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0.118201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66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9099EFA" w14:textId="77777777" w:rsidR="00F00835" w:rsidRPr="00F00835" w:rsidRDefault="00F00835" w:rsidP="0048248E">
            <w:pPr>
              <w:jc w:val="center"/>
              <w:rPr>
                <w:ins w:id="166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668" w:author="Shambavi Ganesh" w:date="2020-03-24T14:24:00Z">
                <w:pPr>
                  <w:jc w:val="right"/>
                </w:pPr>
              </w:pPrChange>
            </w:pPr>
            <w:ins w:id="166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0.144645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67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1248CB4" w14:textId="77777777" w:rsidR="00F00835" w:rsidRPr="00F00835" w:rsidRDefault="00F00835" w:rsidP="0048248E">
            <w:pPr>
              <w:jc w:val="center"/>
              <w:rPr>
                <w:ins w:id="167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672" w:author="Shambavi Ganesh" w:date="2020-03-24T14:24:00Z">
                <w:pPr>
                  <w:jc w:val="right"/>
                </w:pPr>
              </w:pPrChange>
            </w:pPr>
            <w:ins w:id="167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0.151529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67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2368B7E" w14:textId="465EEA79" w:rsidR="00F00835" w:rsidRPr="00F00835" w:rsidRDefault="00F00835" w:rsidP="0048248E">
            <w:pPr>
              <w:jc w:val="center"/>
              <w:rPr>
                <w:ins w:id="167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676" w:author="Shambavi Ganesh" w:date="2020-03-24T14:24:00Z">
                <w:pPr/>
              </w:pPrChange>
            </w:pPr>
            <w:ins w:id="167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010</w:t>
              </w:r>
            </w:ins>
          </w:p>
        </w:tc>
      </w:tr>
      <w:tr w:rsidR="00F00835" w:rsidRPr="00F00835" w14:paraId="3BA0BA8A" w14:textId="77777777" w:rsidTr="00F00835">
        <w:trPr>
          <w:trHeight w:val="290"/>
          <w:jc w:val="center"/>
          <w:ins w:id="1678" w:author="Shambavi Ganesh" w:date="2020-03-24T14:17:00Z"/>
          <w:trPrChange w:id="1679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168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CF46359" w14:textId="77777777" w:rsidR="00F00835" w:rsidRPr="0048248E" w:rsidRDefault="00F00835" w:rsidP="0048248E">
            <w:pPr>
              <w:jc w:val="center"/>
              <w:rPr>
                <w:ins w:id="1681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1682" w:author="Shambavi Ganesh" w:date="2020-03-24T14:26:00Z">
                  <w:rPr>
                    <w:ins w:id="1683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1684" w:author="Shambavi Ganesh" w:date="2020-03-24T14:24:00Z">
                <w:pPr>
                  <w:jc w:val="right"/>
                </w:pPr>
              </w:pPrChange>
            </w:pPr>
            <w:ins w:id="1685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1686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71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68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6944F08" w14:textId="77777777" w:rsidR="00F00835" w:rsidRPr="00F00835" w:rsidRDefault="00F00835" w:rsidP="0048248E">
            <w:pPr>
              <w:jc w:val="center"/>
              <w:rPr>
                <w:ins w:id="168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689" w:author="Shambavi Ganesh" w:date="2020-03-24T14:24:00Z">
                <w:pPr>
                  <w:jc w:val="right"/>
                </w:pPr>
              </w:pPrChange>
            </w:pPr>
            <w:ins w:id="169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698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69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2A8CFEE" w14:textId="77777777" w:rsidR="00F00835" w:rsidRPr="00F00835" w:rsidRDefault="00F00835" w:rsidP="0048248E">
            <w:pPr>
              <w:jc w:val="center"/>
              <w:rPr>
                <w:ins w:id="169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693" w:author="Shambavi Ganesh" w:date="2020-03-24T14:24:00Z">
                <w:pPr>
                  <w:jc w:val="right"/>
                </w:pPr>
              </w:pPrChange>
            </w:pPr>
            <w:ins w:id="169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0.137536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69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13DB834" w14:textId="77777777" w:rsidR="00F00835" w:rsidRPr="00F00835" w:rsidRDefault="00F00835" w:rsidP="0048248E">
            <w:pPr>
              <w:jc w:val="center"/>
              <w:rPr>
                <w:ins w:id="169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697" w:author="Shambavi Ganesh" w:date="2020-03-24T14:24:00Z">
                <w:pPr>
                  <w:jc w:val="right"/>
                </w:pPr>
              </w:pPrChange>
            </w:pPr>
            <w:ins w:id="169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0.163373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69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7D05519" w14:textId="77777777" w:rsidR="00F00835" w:rsidRPr="00F00835" w:rsidRDefault="00F00835" w:rsidP="0048248E">
            <w:pPr>
              <w:jc w:val="center"/>
              <w:rPr>
                <w:ins w:id="170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701" w:author="Shambavi Ganesh" w:date="2020-03-24T14:24:00Z">
                <w:pPr>
                  <w:jc w:val="right"/>
                </w:pPr>
              </w:pPrChange>
            </w:pPr>
            <w:ins w:id="170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0.152847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70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E5D4804" w14:textId="4255F15C" w:rsidR="00F00835" w:rsidRPr="00F00835" w:rsidRDefault="00F00835" w:rsidP="0048248E">
            <w:pPr>
              <w:jc w:val="center"/>
              <w:rPr>
                <w:ins w:id="170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705" w:author="Shambavi Ganesh" w:date="2020-03-24T14:24:00Z">
                <w:pPr/>
              </w:pPrChange>
            </w:pPr>
            <w:ins w:id="170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010</w:t>
              </w:r>
            </w:ins>
          </w:p>
        </w:tc>
      </w:tr>
      <w:tr w:rsidR="00F00835" w:rsidRPr="00F00835" w14:paraId="3B11BC7E" w14:textId="77777777" w:rsidTr="00F00835">
        <w:trPr>
          <w:trHeight w:val="290"/>
          <w:jc w:val="center"/>
          <w:ins w:id="1707" w:author="Shambavi Ganesh" w:date="2020-03-24T14:17:00Z"/>
          <w:trPrChange w:id="1708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170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02107FE" w14:textId="77777777" w:rsidR="00F00835" w:rsidRPr="0048248E" w:rsidRDefault="00F00835" w:rsidP="0048248E">
            <w:pPr>
              <w:jc w:val="center"/>
              <w:rPr>
                <w:ins w:id="1710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1711" w:author="Shambavi Ganesh" w:date="2020-03-24T14:26:00Z">
                  <w:rPr>
                    <w:ins w:id="1712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1713" w:author="Shambavi Ganesh" w:date="2020-03-24T14:24:00Z">
                <w:pPr>
                  <w:jc w:val="right"/>
                </w:pPr>
              </w:pPrChange>
            </w:pPr>
            <w:ins w:id="1714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1715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lastRenderedPageBreak/>
                <w:t>72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71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E3C562B" w14:textId="77777777" w:rsidR="00F00835" w:rsidRPr="00F00835" w:rsidRDefault="00F00835" w:rsidP="0048248E">
            <w:pPr>
              <w:jc w:val="center"/>
              <w:rPr>
                <w:ins w:id="171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718" w:author="Shambavi Ganesh" w:date="2020-03-24T14:24:00Z">
                <w:pPr>
                  <w:jc w:val="right"/>
                </w:pPr>
              </w:pPrChange>
            </w:pPr>
            <w:ins w:id="171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2124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72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C2809E" w14:textId="77777777" w:rsidR="00F00835" w:rsidRPr="00F00835" w:rsidRDefault="00F00835" w:rsidP="0048248E">
            <w:pPr>
              <w:jc w:val="center"/>
              <w:rPr>
                <w:ins w:id="172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722" w:author="Shambavi Ganesh" w:date="2020-03-24T14:24:00Z">
                <w:pPr>
                  <w:jc w:val="right"/>
                </w:pPr>
              </w:pPrChange>
            </w:pPr>
            <w:ins w:id="172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0.09275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72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FCD14CD" w14:textId="77777777" w:rsidR="00F00835" w:rsidRPr="00F00835" w:rsidRDefault="00F00835" w:rsidP="0048248E">
            <w:pPr>
              <w:jc w:val="center"/>
              <w:rPr>
                <w:ins w:id="172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726" w:author="Shambavi Ganesh" w:date="2020-03-24T14:24:00Z">
                <w:pPr>
                  <w:jc w:val="right"/>
                </w:pPr>
              </w:pPrChange>
            </w:pPr>
            <w:ins w:id="172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0.11965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72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9A3C96D" w14:textId="77777777" w:rsidR="00F00835" w:rsidRPr="00F00835" w:rsidRDefault="00F00835" w:rsidP="0048248E">
            <w:pPr>
              <w:jc w:val="center"/>
              <w:rPr>
                <w:ins w:id="172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730" w:author="Shambavi Ganesh" w:date="2020-03-24T14:24:00Z">
                <w:pPr>
                  <w:jc w:val="right"/>
                </w:pPr>
              </w:pPrChange>
            </w:pPr>
            <w:ins w:id="173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0.132112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73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B7322FA" w14:textId="7619223F" w:rsidR="00F00835" w:rsidRPr="00F00835" w:rsidRDefault="00F00835" w:rsidP="0048248E">
            <w:pPr>
              <w:jc w:val="center"/>
              <w:rPr>
                <w:ins w:id="173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734" w:author="Shambavi Ganesh" w:date="2020-03-24T14:24:00Z">
                <w:pPr/>
              </w:pPrChange>
            </w:pPr>
            <w:ins w:id="173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010</w:t>
              </w:r>
            </w:ins>
          </w:p>
        </w:tc>
      </w:tr>
      <w:tr w:rsidR="00F00835" w:rsidRPr="00F00835" w14:paraId="4F34D81F" w14:textId="77777777" w:rsidTr="00F00835">
        <w:trPr>
          <w:trHeight w:val="290"/>
          <w:jc w:val="center"/>
          <w:ins w:id="1736" w:author="Shambavi Ganesh" w:date="2020-03-24T14:17:00Z"/>
          <w:trPrChange w:id="1737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173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279085D" w14:textId="77777777" w:rsidR="00F00835" w:rsidRPr="0048248E" w:rsidRDefault="00F00835" w:rsidP="0048248E">
            <w:pPr>
              <w:jc w:val="center"/>
              <w:rPr>
                <w:ins w:id="1739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1740" w:author="Shambavi Ganesh" w:date="2020-03-24T14:26:00Z">
                  <w:rPr>
                    <w:ins w:id="1741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1742" w:author="Shambavi Ganesh" w:date="2020-03-24T14:24:00Z">
                <w:pPr>
                  <w:jc w:val="right"/>
                </w:pPr>
              </w:pPrChange>
            </w:pPr>
            <w:ins w:id="1743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1744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75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74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842A269" w14:textId="77777777" w:rsidR="00F00835" w:rsidRPr="00F00835" w:rsidRDefault="00F00835" w:rsidP="0048248E">
            <w:pPr>
              <w:jc w:val="center"/>
              <w:rPr>
                <w:ins w:id="174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747" w:author="Shambavi Ganesh" w:date="2020-03-24T14:24:00Z">
                <w:pPr>
                  <w:jc w:val="right"/>
                </w:pPr>
              </w:pPrChange>
            </w:pPr>
            <w:ins w:id="174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987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74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F5D930C" w14:textId="77777777" w:rsidR="00F00835" w:rsidRPr="00F00835" w:rsidRDefault="00F00835" w:rsidP="0048248E">
            <w:pPr>
              <w:jc w:val="center"/>
              <w:rPr>
                <w:ins w:id="175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751" w:author="Shambavi Ganesh" w:date="2020-03-24T14:24:00Z">
                <w:pPr>
                  <w:jc w:val="right"/>
                </w:pPr>
              </w:pPrChange>
            </w:pPr>
            <w:ins w:id="175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0.139818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75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3DF2BB2" w14:textId="77777777" w:rsidR="00F00835" w:rsidRPr="00F00835" w:rsidRDefault="00F00835" w:rsidP="0048248E">
            <w:pPr>
              <w:jc w:val="center"/>
              <w:rPr>
                <w:ins w:id="175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755" w:author="Shambavi Ganesh" w:date="2020-03-24T14:24:00Z">
                <w:pPr>
                  <w:jc w:val="right"/>
                </w:pPr>
              </w:pPrChange>
            </w:pPr>
            <w:ins w:id="175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0.151239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75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39C1A90" w14:textId="77777777" w:rsidR="00F00835" w:rsidRPr="00F00835" w:rsidRDefault="00F00835" w:rsidP="0048248E">
            <w:pPr>
              <w:jc w:val="center"/>
              <w:rPr>
                <w:ins w:id="175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759" w:author="Shambavi Ganesh" w:date="2020-03-24T14:24:00Z">
                <w:pPr>
                  <w:jc w:val="right"/>
                </w:pPr>
              </w:pPrChange>
            </w:pPr>
            <w:ins w:id="176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0.142601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76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6B3EA6A" w14:textId="3D43C432" w:rsidR="00F00835" w:rsidRPr="00F00835" w:rsidRDefault="00F00835" w:rsidP="0048248E">
            <w:pPr>
              <w:jc w:val="center"/>
              <w:rPr>
                <w:ins w:id="176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763" w:author="Shambavi Ganesh" w:date="2020-03-24T14:24:00Z">
                <w:pPr/>
              </w:pPrChange>
            </w:pPr>
            <w:ins w:id="176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010</w:t>
              </w:r>
            </w:ins>
          </w:p>
        </w:tc>
      </w:tr>
      <w:tr w:rsidR="00F00835" w:rsidRPr="00F00835" w14:paraId="6A919F40" w14:textId="77777777" w:rsidTr="00F00835">
        <w:trPr>
          <w:trHeight w:val="290"/>
          <w:jc w:val="center"/>
          <w:ins w:id="1765" w:author="Shambavi Ganesh" w:date="2020-03-24T14:17:00Z"/>
          <w:trPrChange w:id="1766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176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9540184" w14:textId="77777777" w:rsidR="00F00835" w:rsidRPr="0048248E" w:rsidRDefault="00F00835" w:rsidP="0048248E">
            <w:pPr>
              <w:jc w:val="center"/>
              <w:rPr>
                <w:ins w:id="1768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1769" w:author="Shambavi Ganesh" w:date="2020-03-24T14:26:00Z">
                  <w:rPr>
                    <w:ins w:id="1770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1771" w:author="Shambavi Ganesh" w:date="2020-03-24T14:24:00Z">
                <w:pPr>
                  <w:jc w:val="right"/>
                </w:pPr>
              </w:pPrChange>
            </w:pPr>
            <w:ins w:id="1772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1773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0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77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6CB0024" w14:textId="77777777" w:rsidR="00F00835" w:rsidRPr="00F00835" w:rsidRDefault="00F00835" w:rsidP="0048248E">
            <w:pPr>
              <w:jc w:val="center"/>
              <w:rPr>
                <w:ins w:id="177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776" w:author="Shambavi Ganesh" w:date="2020-03-24T14:24:00Z">
                <w:pPr>
                  <w:jc w:val="right"/>
                </w:pPr>
              </w:pPrChange>
            </w:pPr>
            <w:ins w:id="177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1572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77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4D14118" w14:textId="77777777" w:rsidR="00F00835" w:rsidRPr="00F00835" w:rsidRDefault="00F00835" w:rsidP="0048248E">
            <w:pPr>
              <w:jc w:val="center"/>
              <w:rPr>
                <w:ins w:id="177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780" w:author="Shambavi Ganesh" w:date="2020-03-24T14:24:00Z">
                <w:pPr>
                  <w:jc w:val="right"/>
                </w:pPr>
              </w:pPrChange>
            </w:pPr>
            <w:ins w:id="178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2.052163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78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ABAEB4B" w14:textId="77777777" w:rsidR="00F00835" w:rsidRPr="00F00835" w:rsidRDefault="00F00835" w:rsidP="0048248E">
            <w:pPr>
              <w:jc w:val="center"/>
              <w:rPr>
                <w:ins w:id="178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784" w:author="Shambavi Ganesh" w:date="2020-03-24T14:24:00Z">
                <w:pPr>
                  <w:jc w:val="right"/>
                </w:pPr>
              </w:pPrChange>
            </w:pPr>
            <w:ins w:id="178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0.059322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78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FE17137" w14:textId="77777777" w:rsidR="00F00835" w:rsidRPr="00F00835" w:rsidRDefault="00F00835" w:rsidP="0048248E">
            <w:pPr>
              <w:jc w:val="center"/>
              <w:rPr>
                <w:ins w:id="178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788" w:author="Shambavi Ganesh" w:date="2020-03-24T14:24:00Z">
                <w:pPr>
                  <w:jc w:val="right"/>
                </w:pPr>
              </w:pPrChange>
            </w:pPr>
            <w:ins w:id="178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0.16504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79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6C12411" w14:textId="6BCA8EFF" w:rsidR="00F00835" w:rsidRPr="00F00835" w:rsidRDefault="00F00835" w:rsidP="0048248E">
            <w:pPr>
              <w:jc w:val="center"/>
              <w:rPr>
                <w:ins w:id="179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792" w:author="Shambavi Ganesh" w:date="2020-03-24T14:24:00Z">
                <w:pPr/>
              </w:pPrChange>
            </w:pPr>
            <w:ins w:id="179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100</w:t>
              </w:r>
            </w:ins>
          </w:p>
        </w:tc>
      </w:tr>
      <w:tr w:rsidR="00F00835" w:rsidRPr="00F00835" w14:paraId="6936D141" w14:textId="77777777" w:rsidTr="00F00835">
        <w:trPr>
          <w:trHeight w:val="290"/>
          <w:jc w:val="center"/>
          <w:ins w:id="1794" w:author="Shambavi Ganesh" w:date="2020-03-24T14:17:00Z"/>
          <w:trPrChange w:id="1795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179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F975CD9" w14:textId="77777777" w:rsidR="00F00835" w:rsidRPr="0048248E" w:rsidRDefault="00F00835" w:rsidP="0048248E">
            <w:pPr>
              <w:jc w:val="center"/>
              <w:rPr>
                <w:ins w:id="1797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1798" w:author="Shambavi Ganesh" w:date="2020-03-24T14:26:00Z">
                  <w:rPr>
                    <w:ins w:id="1799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1800" w:author="Shambavi Ganesh" w:date="2020-03-24T14:24:00Z">
                <w:pPr>
                  <w:jc w:val="right"/>
                </w:pPr>
              </w:pPrChange>
            </w:pPr>
            <w:ins w:id="1801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1802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80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D1E1AD" w14:textId="77777777" w:rsidR="00F00835" w:rsidRPr="00F00835" w:rsidRDefault="00F00835" w:rsidP="0048248E">
            <w:pPr>
              <w:jc w:val="center"/>
              <w:rPr>
                <w:ins w:id="180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805" w:author="Shambavi Ganesh" w:date="2020-03-24T14:24:00Z">
                <w:pPr>
                  <w:jc w:val="right"/>
                </w:pPr>
              </w:pPrChange>
            </w:pPr>
            <w:ins w:id="180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2523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80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ACB729B" w14:textId="77777777" w:rsidR="00F00835" w:rsidRPr="00F00835" w:rsidRDefault="00F00835" w:rsidP="0048248E">
            <w:pPr>
              <w:jc w:val="center"/>
              <w:rPr>
                <w:ins w:id="180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809" w:author="Shambavi Ganesh" w:date="2020-03-24T14:24:00Z">
                <w:pPr>
                  <w:jc w:val="right"/>
                </w:pPr>
              </w:pPrChange>
            </w:pPr>
            <w:ins w:id="181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1.968688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81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9F86619" w14:textId="77777777" w:rsidR="00F00835" w:rsidRPr="00F00835" w:rsidRDefault="00F00835" w:rsidP="0048248E">
            <w:pPr>
              <w:jc w:val="center"/>
              <w:rPr>
                <w:ins w:id="181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813" w:author="Shambavi Ganesh" w:date="2020-03-24T14:24:00Z">
                <w:pPr>
                  <w:jc w:val="right"/>
                </w:pPr>
              </w:pPrChange>
            </w:pPr>
            <w:ins w:id="181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0.03608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81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97192FE" w14:textId="77777777" w:rsidR="00F00835" w:rsidRPr="00F00835" w:rsidRDefault="00F00835" w:rsidP="0048248E">
            <w:pPr>
              <w:jc w:val="center"/>
              <w:rPr>
                <w:ins w:id="181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817" w:author="Shambavi Ganesh" w:date="2020-03-24T14:24:00Z">
                <w:pPr>
                  <w:jc w:val="right"/>
                </w:pPr>
              </w:pPrChange>
            </w:pPr>
            <w:ins w:id="181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0.12359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81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520DFCE" w14:textId="54DCCEDC" w:rsidR="00F00835" w:rsidRPr="00F00835" w:rsidRDefault="00F00835" w:rsidP="0048248E">
            <w:pPr>
              <w:jc w:val="center"/>
              <w:rPr>
                <w:ins w:id="182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821" w:author="Shambavi Ganesh" w:date="2020-03-24T14:24:00Z">
                <w:pPr/>
              </w:pPrChange>
            </w:pPr>
            <w:ins w:id="182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100</w:t>
              </w:r>
            </w:ins>
          </w:p>
        </w:tc>
      </w:tr>
      <w:tr w:rsidR="00F00835" w:rsidRPr="00F00835" w14:paraId="631B56D1" w14:textId="77777777" w:rsidTr="00F00835">
        <w:trPr>
          <w:trHeight w:val="290"/>
          <w:jc w:val="center"/>
          <w:ins w:id="1823" w:author="Shambavi Ganesh" w:date="2020-03-24T14:17:00Z"/>
          <w:trPrChange w:id="1824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182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7068845" w14:textId="77777777" w:rsidR="00F00835" w:rsidRPr="0048248E" w:rsidRDefault="00F00835" w:rsidP="0048248E">
            <w:pPr>
              <w:jc w:val="center"/>
              <w:rPr>
                <w:ins w:id="1826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1827" w:author="Shambavi Ganesh" w:date="2020-03-24T14:26:00Z">
                  <w:rPr>
                    <w:ins w:id="1828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1829" w:author="Shambavi Ganesh" w:date="2020-03-24T14:24:00Z">
                <w:pPr>
                  <w:jc w:val="right"/>
                </w:pPr>
              </w:pPrChange>
            </w:pPr>
            <w:ins w:id="1830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1831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83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0A6C137" w14:textId="77777777" w:rsidR="00F00835" w:rsidRPr="00F00835" w:rsidRDefault="00F00835" w:rsidP="0048248E">
            <w:pPr>
              <w:jc w:val="center"/>
              <w:rPr>
                <w:ins w:id="183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834" w:author="Shambavi Ganesh" w:date="2020-03-24T14:24:00Z">
                <w:pPr>
                  <w:jc w:val="right"/>
                </w:pPr>
              </w:pPrChange>
            </w:pPr>
            <w:ins w:id="183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4815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83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84F4874" w14:textId="77777777" w:rsidR="00F00835" w:rsidRPr="00F00835" w:rsidRDefault="00F00835" w:rsidP="0048248E">
            <w:pPr>
              <w:jc w:val="center"/>
              <w:rPr>
                <w:ins w:id="183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838" w:author="Shambavi Ganesh" w:date="2020-03-24T14:24:00Z">
                <w:pPr>
                  <w:jc w:val="right"/>
                </w:pPr>
              </w:pPrChange>
            </w:pPr>
            <w:ins w:id="183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2.338318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84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49B4C15" w14:textId="77777777" w:rsidR="00F00835" w:rsidRPr="00F00835" w:rsidRDefault="00F00835" w:rsidP="0048248E">
            <w:pPr>
              <w:jc w:val="center"/>
              <w:rPr>
                <w:ins w:id="184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842" w:author="Shambavi Ganesh" w:date="2020-03-24T14:24:00Z">
                <w:pPr>
                  <w:jc w:val="right"/>
                </w:pPr>
              </w:pPrChange>
            </w:pPr>
            <w:ins w:id="184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0.092799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84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4C26F1C" w14:textId="77777777" w:rsidR="00F00835" w:rsidRPr="00F00835" w:rsidRDefault="00F00835" w:rsidP="0048248E">
            <w:pPr>
              <w:jc w:val="center"/>
              <w:rPr>
                <w:ins w:id="184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846" w:author="Shambavi Ganesh" w:date="2020-03-24T14:24:00Z">
                <w:pPr>
                  <w:jc w:val="right"/>
                </w:pPr>
              </w:pPrChange>
            </w:pPr>
            <w:ins w:id="184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0.121559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84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22D68D4" w14:textId="35F8C270" w:rsidR="00F00835" w:rsidRPr="00F00835" w:rsidRDefault="00F00835" w:rsidP="0048248E">
            <w:pPr>
              <w:jc w:val="center"/>
              <w:rPr>
                <w:ins w:id="184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850" w:author="Shambavi Ganesh" w:date="2020-03-24T14:24:00Z">
                <w:pPr/>
              </w:pPrChange>
            </w:pPr>
            <w:ins w:id="185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100</w:t>
              </w:r>
            </w:ins>
          </w:p>
        </w:tc>
      </w:tr>
      <w:tr w:rsidR="00F00835" w:rsidRPr="00F00835" w14:paraId="1F990EB8" w14:textId="77777777" w:rsidTr="00F00835">
        <w:trPr>
          <w:trHeight w:val="290"/>
          <w:jc w:val="center"/>
          <w:ins w:id="1852" w:author="Shambavi Ganesh" w:date="2020-03-24T14:17:00Z"/>
          <w:trPrChange w:id="1853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185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ADE8CE8" w14:textId="77777777" w:rsidR="00F00835" w:rsidRPr="0048248E" w:rsidRDefault="00F00835" w:rsidP="0048248E">
            <w:pPr>
              <w:jc w:val="center"/>
              <w:rPr>
                <w:ins w:id="1855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1856" w:author="Shambavi Ganesh" w:date="2020-03-24T14:26:00Z">
                  <w:rPr>
                    <w:ins w:id="1857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1858" w:author="Shambavi Ganesh" w:date="2020-03-24T14:24:00Z">
                <w:pPr>
                  <w:jc w:val="right"/>
                </w:pPr>
              </w:pPrChange>
            </w:pPr>
            <w:ins w:id="1859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1860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14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86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6D07939" w14:textId="77777777" w:rsidR="00F00835" w:rsidRPr="00F00835" w:rsidRDefault="00F00835" w:rsidP="0048248E">
            <w:pPr>
              <w:jc w:val="center"/>
              <w:rPr>
                <w:ins w:id="186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863" w:author="Shambavi Ganesh" w:date="2020-03-24T14:24:00Z">
                <w:pPr>
                  <w:jc w:val="right"/>
                </w:pPr>
              </w:pPrChange>
            </w:pPr>
            <w:ins w:id="186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1355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86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6C74A7C" w14:textId="77777777" w:rsidR="00F00835" w:rsidRPr="00F00835" w:rsidRDefault="00F00835" w:rsidP="0048248E">
            <w:pPr>
              <w:jc w:val="center"/>
              <w:rPr>
                <w:ins w:id="186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867" w:author="Shambavi Ganesh" w:date="2020-03-24T14:24:00Z">
                <w:pPr>
                  <w:jc w:val="right"/>
                </w:pPr>
              </w:pPrChange>
            </w:pPr>
            <w:ins w:id="186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1.884133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86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6815B86" w14:textId="77777777" w:rsidR="00F00835" w:rsidRPr="00F00835" w:rsidRDefault="00F00835" w:rsidP="0048248E">
            <w:pPr>
              <w:jc w:val="center"/>
              <w:rPr>
                <w:ins w:id="187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871" w:author="Shambavi Ganesh" w:date="2020-03-24T14:24:00Z">
                <w:pPr>
                  <w:jc w:val="right"/>
                </w:pPr>
              </w:pPrChange>
            </w:pPr>
            <w:ins w:id="187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0.042984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87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BA113D9" w14:textId="77777777" w:rsidR="00F00835" w:rsidRPr="00F00835" w:rsidRDefault="00F00835" w:rsidP="0048248E">
            <w:pPr>
              <w:jc w:val="center"/>
              <w:rPr>
                <w:ins w:id="187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875" w:author="Shambavi Ganesh" w:date="2020-03-24T14:24:00Z">
                <w:pPr>
                  <w:jc w:val="right"/>
                </w:pPr>
              </w:pPrChange>
            </w:pPr>
            <w:ins w:id="187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0.123243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87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D834273" w14:textId="23480779" w:rsidR="00F00835" w:rsidRPr="00F00835" w:rsidRDefault="00F00835" w:rsidP="0048248E">
            <w:pPr>
              <w:jc w:val="center"/>
              <w:rPr>
                <w:ins w:id="187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879" w:author="Shambavi Ganesh" w:date="2020-03-24T14:24:00Z">
                <w:pPr/>
              </w:pPrChange>
            </w:pPr>
            <w:ins w:id="188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100</w:t>
              </w:r>
            </w:ins>
          </w:p>
        </w:tc>
      </w:tr>
      <w:tr w:rsidR="00F00835" w:rsidRPr="00F00835" w14:paraId="45941C4A" w14:textId="77777777" w:rsidTr="00F00835">
        <w:trPr>
          <w:trHeight w:val="290"/>
          <w:jc w:val="center"/>
          <w:ins w:id="1881" w:author="Shambavi Ganesh" w:date="2020-03-24T14:17:00Z"/>
          <w:trPrChange w:id="1882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188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DD6739F" w14:textId="77777777" w:rsidR="00F00835" w:rsidRPr="0048248E" w:rsidRDefault="00F00835" w:rsidP="0048248E">
            <w:pPr>
              <w:jc w:val="center"/>
              <w:rPr>
                <w:ins w:id="1884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1885" w:author="Shambavi Ganesh" w:date="2020-03-24T14:26:00Z">
                  <w:rPr>
                    <w:ins w:id="1886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1887" w:author="Shambavi Ganesh" w:date="2020-03-24T14:24:00Z">
                <w:pPr>
                  <w:jc w:val="right"/>
                </w:pPr>
              </w:pPrChange>
            </w:pPr>
            <w:ins w:id="1888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1889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16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89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71E7F3E" w14:textId="77777777" w:rsidR="00F00835" w:rsidRPr="00F00835" w:rsidRDefault="00F00835" w:rsidP="0048248E">
            <w:pPr>
              <w:jc w:val="center"/>
              <w:rPr>
                <w:ins w:id="189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892" w:author="Shambavi Ganesh" w:date="2020-03-24T14:24:00Z">
                <w:pPr>
                  <w:jc w:val="right"/>
                </w:pPr>
              </w:pPrChange>
            </w:pPr>
            <w:ins w:id="189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692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89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8043741" w14:textId="77777777" w:rsidR="00F00835" w:rsidRPr="00F00835" w:rsidRDefault="00F00835" w:rsidP="0048248E">
            <w:pPr>
              <w:jc w:val="center"/>
              <w:rPr>
                <w:ins w:id="189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896" w:author="Shambavi Ganesh" w:date="2020-03-24T14:24:00Z">
                <w:pPr>
                  <w:jc w:val="right"/>
                </w:pPr>
              </w:pPrChange>
            </w:pPr>
            <w:ins w:id="189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1.926301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89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4C88843" w14:textId="77777777" w:rsidR="00F00835" w:rsidRPr="00F00835" w:rsidRDefault="00F00835" w:rsidP="0048248E">
            <w:pPr>
              <w:jc w:val="center"/>
              <w:rPr>
                <w:ins w:id="189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900" w:author="Shambavi Ganesh" w:date="2020-03-24T14:24:00Z">
                <w:pPr>
                  <w:jc w:val="right"/>
                </w:pPr>
              </w:pPrChange>
            </w:pPr>
            <w:ins w:id="190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0.087831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90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C204F66" w14:textId="77777777" w:rsidR="00F00835" w:rsidRPr="00F00835" w:rsidRDefault="00F00835" w:rsidP="0048248E">
            <w:pPr>
              <w:jc w:val="center"/>
              <w:rPr>
                <w:ins w:id="190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904" w:author="Shambavi Ganesh" w:date="2020-03-24T14:24:00Z">
                <w:pPr>
                  <w:jc w:val="right"/>
                </w:pPr>
              </w:pPrChange>
            </w:pPr>
            <w:ins w:id="190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0.202561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90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E92ECD2" w14:textId="15603943" w:rsidR="00F00835" w:rsidRPr="00F00835" w:rsidRDefault="00F00835" w:rsidP="0048248E">
            <w:pPr>
              <w:jc w:val="center"/>
              <w:rPr>
                <w:ins w:id="190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908" w:author="Shambavi Ganesh" w:date="2020-03-24T14:24:00Z">
                <w:pPr/>
              </w:pPrChange>
            </w:pPr>
            <w:ins w:id="190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100</w:t>
              </w:r>
            </w:ins>
          </w:p>
        </w:tc>
      </w:tr>
      <w:tr w:rsidR="00F00835" w:rsidRPr="00F00835" w14:paraId="03842FBC" w14:textId="77777777" w:rsidTr="00F00835">
        <w:trPr>
          <w:trHeight w:val="290"/>
          <w:jc w:val="center"/>
          <w:ins w:id="1910" w:author="Shambavi Ganesh" w:date="2020-03-24T14:17:00Z"/>
          <w:trPrChange w:id="1911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191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E0E2137" w14:textId="77777777" w:rsidR="00F00835" w:rsidRPr="0048248E" w:rsidRDefault="00F00835" w:rsidP="0048248E">
            <w:pPr>
              <w:jc w:val="center"/>
              <w:rPr>
                <w:ins w:id="1913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1914" w:author="Shambavi Ganesh" w:date="2020-03-24T14:26:00Z">
                  <w:rPr>
                    <w:ins w:id="1915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1916" w:author="Shambavi Ganesh" w:date="2020-03-24T14:24:00Z">
                <w:pPr>
                  <w:jc w:val="right"/>
                </w:pPr>
              </w:pPrChange>
            </w:pPr>
            <w:ins w:id="1917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1918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28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91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F1D2F1E" w14:textId="77777777" w:rsidR="00F00835" w:rsidRPr="00F00835" w:rsidRDefault="00F00835" w:rsidP="0048248E">
            <w:pPr>
              <w:jc w:val="center"/>
              <w:rPr>
                <w:ins w:id="192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921" w:author="Shambavi Ganesh" w:date="2020-03-24T14:24:00Z">
                <w:pPr>
                  <w:jc w:val="right"/>
                </w:pPr>
              </w:pPrChange>
            </w:pPr>
            <w:ins w:id="192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1343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92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DA58090" w14:textId="77777777" w:rsidR="00F00835" w:rsidRPr="00F00835" w:rsidRDefault="00F00835" w:rsidP="0048248E">
            <w:pPr>
              <w:jc w:val="center"/>
              <w:rPr>
                <w:ins w:id="192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925" w:author="Shambavi Ganesh" w:date="2020-03-24T14:24:00Z">
                <w:pPr>
                  <w:jc w:val="right"/>
                </w:pPr>
              </w:pPrChange>
            </w:pPr>
            <w:ins w:id="192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1.817573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92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1421F61" w14:textId="77777777" w:rsidR="00F00835" w:rsidRPr="00F00835" w:rsidRDefault="00F00835" w:rsidP="0048248E">
            <w:pPr>
              <w:jc w:val="center"/>
              <w:rPr>
                <w:ins w:id="192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929" w:author="Shambavi Ganesh" w:date="2020-03-24T14:24:00Z">
                <w:pPr>
                  <w:jc w:val="right"/>
                </w:pPr>
              </w:pPrChange>
            </w:pPr>
            <w:ins w:id="193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0.033877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93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0BAAADF" w14:textId="77777777" w:rsidR="00F00835" w:rsidRPr="00F00835" w:rsidRDefault="00F00835" w:rsidP="0048248E">
            <w:pPr>
              <w:jc w:val="center"/>
              <w:rPr>
                <w:ins w:id="193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933" w:author="Shambavi Ganesh" w:date="2020-03-24T14:24:00Z">
                <w:pPr>
                  <w:jc w:val="right"/>
                </w:pPr>
              </w:pPrChange>
            </w:pPr>
            <w:ins w:id="193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0.084635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93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43A16A9" w14:textId="2781833A" w:rsidR="00F00835" w:rsidRPr="00F00835" w:rsidRDefault="00F00835" w:rsidP="0048248E">
            <w:pPr>
              <w:jc w:val="center"/>
              <w:rPr>
                <w:ins w:id="193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937" w:author="Shambavi Ganesh" w:date="2020-03-24T14:24:00Z">
                <w:pPr/>
              </w:pPrChange>
            </w:pPr>
            <w:ins w:id="193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100</w:t>
              </w:r>
            </w:ins>
          </w:p>
        </w:tc>
      </w:tr>
      <w:tr w:rsidR="00F00835" w:rsidRPr="00F00835" w14:paraId="3AB403F1" w14:textId="77777777" w:rsidTr="00F00835">
        <w:trPr>
          <w:trHeight w:val="290"/>
          <w:jc w:val="center"/>
          <w:ins w:id="1939" w:author="Shambavi Ganesh" w:date="2020-03-24T14:17:00Z"/>
          <w:trPrChange w:id="1940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194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127E6B7" w14:textId="77777777" w:rsidR="00F00835" w:rsidRPr="0048248E" w:rsidRDefault="00F00835" w:rsidP="0048248E">
            <w:pPr>
              <w:jc w:val="center"/>
              <w:rPr>
                <w:ins w:id="1942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1943" w:author="Shambavi Ganesh" w:date="2020-03-24T14:26:00Z">
                  <w:rPr>
                    <w:ins w:id="1944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1945" w:author="Shambavi Ganesh" w:date="2020-03-24T14:24:00Z">
                <w:pPr>
                  <w:jc w:val="right"/>
                </w:pPr>
              </w:pPrChange>
            </w:pPr>
            <w:ins w:id="1946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1947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36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94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2CA9C6C" w14:textId="77777777" w:rsidR="00F00835" w:rsidRPr="00F00835" w:rsidRDefault="00F00835" w:rsidP="0048248E">
            <w:pPr>
              <w:jc w:val="center"/>
              <w:rPr>
                <w:ins w:id="194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950" w:author="Shambavi Ganesh" w:date="2020-03-24T14:24:00Z">
                <w:pPr>
                  <w:jc w:val="right"/>
                </w:pPr>
              </w:pPrChange>
            </w:pPr>
            <w:ins w:id="195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410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95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1DFBFF0" w14:textId="77777777" w:rsidR="00F00835" w:rsidRPr="00F00835" w:rsidRDefault="00F00835" w:rsidP="0048248E">
            <w:pPr>
              <w:jc w:val="center"/>
              <w:rPr>
                <w:ins w:id="195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954" w:author="Shambavi Ganesh" w:date="2020-03-24T14:24:00Z">
                <w:pPr>
                  <w:jc w:val="right"/>
                </w:pPr>
              </w:pPrChange>
            </w:pPr>
            <w:ins w:id="195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1.660976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95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FD3445C" w14:textId="77777777" w:rsidR="00F00835" w:rsidRPr="00F00835" w:rsidRDefault="00F00835" w:rsidP="0048248E">
            <w:pPr>
              <w:jc w:val="center"/>
              <w:rPr>
                <w:ins w:id="195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958" w:author="Shambavi Ganesh" w:date="2020-03-24T14:24:00Z">
                <w:pPr>
                  <w:jc w:val="right"/>
                </w:pPr>
              </w:pPrChange>
            </w:pPr>
            <w:ins w:id="195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0.047544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96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6F26606" w14:textId="77777777" w:rsidR="00F00835" w:rsidRPr="00F00835" w:rsidRDefault="00F00835" w:rsidP="0048248E">
            <w:pPr>
              <w:jc w:val="center"/>
              <w:rPr>
                <w:ins w:id="196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962" w:author="Shambavi Ganesh" w:date="2020-03-24T14:24:00Z">
                <w:pPr>
                  <w:jc w:val="right"/>
                </w:pPr>
              </w:pPrChange>
            </w:pPr>
            <w:ins w:id="196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0.430338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96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C40BD88" w14:textId="2E941147" w:rsidR="00F00835" w:rsidRPr="00F00835" w:rsidRDefault="00F00835" w:rsidP="0048248E">
            <w:pPr>
              <w:jc w:val="center"/>
              <w:rPr>
                <w:ins w:id="196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966" w:author="Shambavi Ganesh" w:date="2020-03-24T14:24:00Z">
                <w:pPr/>
              </w:pPrChange>
            </w:pPr>
            <w:ins w:id="196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100</w:t>
              </w:r>
            </w:ins>
          </w:p>
        </w:tc>
      </w:tr>
      <w:tr w:rsidR="00F00835" w:rsidRPr="00F00835" w14:paraId="6EDA21FD" w14:textId="77777777" w:rsidTr="00F00835">
        <w:trPr>
          <w:trHeight w:val="290"/>
          <w:jc w:val="center"/>
          <w:ins w:id="1968" w:author="Shambavi Ganesh" w:date="2020-03-24T14:17:00Z"/>
          <w:trPrChange w:id="1969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197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707FFDB" w14:textId="77777777" w:rsidR="00F00835" w:rsidRPr="0048248E" w:rsidRDefault="00F00835" w:rsidP="0048248E">
            <w:pPr>
              <w:jc w:val="center"/>
              <w:rPr>
                <w:ins w:id="1971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1972" w:author="Shambavi Ganesh" w:date="2020-03-24T14:26:00Z">
                  <w:rPr>
                    <w:ins w:id="1973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1974" w:author="Shambavi Ganesh" w:date="2020-03-24T14:24:00Z">
                <w:pPr>
                  <w:jc w:val="right"/>
                </w:pPr>
              </w:pPrChange>
            </w:pPr>
            <w:ins w:id="1975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1976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44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97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8EF3D16" w14:textId="77777777" w:rsidR="00F00835" w:rsidRPr="00F00835" w:rsidRDefault="00F00835" w:rsidP="0048248E">
            <w:pPr>
              <w:jc w:val="center"/>
              <w:rPr>
                <w:ins w:id="197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979" w:author="Shambavi Ganesh" w:date="2020-03-24T14:24:00Z">
                <w:pPr>
                  <w:jc w:val="right"/>
                </w:pPr>
              </w:pPrChange>
            </w:pPr>
            <w:ins w:id="198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1089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98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D076E9B" w14:textId="77777777" w:rsidR="00F00835" w:rsidRPr="00F00835" w:rsidRDefault="00F00835" w:rsidP="0048248E">
            <w:pPr>
              <w:jc w:val="center"/>
              <w:rPr>
                <w:ins w:id="198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983" w:author="Shambavi Ganesh" w:date="2020-03-24T14:24:00Z">
                <w:pPr>
                  <w:jc w:val="right"/>
                </w:pPr>
              </w:pPrChange>
            </w:pPr>
            <w:ins w:id="198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1.623508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98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12ADC4A" w14:textId="77777777" w:rsidR="00F00835" w:rsidRPr="00F00835" w:rsidRDefault="00F00835" w:rsidP="0048248E">
            <w:pPr>
              <w:jc w:val="center"/>
              <w:rPr>
                <w:ins w:id="198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987" w:author="Shambavi Ganesh" w:date="2020-03-24T14:24:00Z">
                <w:pPr>
                  <w:jc w:val="right"/>
                </w:pPr>
              </w:pPrChange>
            </w:pPr>
            <w:ins w:id="198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0.029457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98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451F4A1" w14:textId="77777777" w:rsidR="00F00835" w:rsidRPr="00F00835" w:rsidRDefault="00F00835" w:rsidP="0048248E">
            <w:pPr>
              <w:jc w:val="center"/>
              <w:rPr>
                <w:ins w:id="199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991" w:author="Shambavi Ganesh" w:date="2020-03-24T14:24:00Z">
                <w:pPr>
                  <w:jc w:val="right"/>
                </w:pPr>
              </w:pPrChange>
            </w:pPr>
            <w:ins w:id="199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0.1068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199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7226DC7" w14:textId="01679608" w:rsidR="00F00835" w:rsidRPr="00F00835" w:rsidRDefault="00F00835" w:rsidP="0048248E">
            <w:pPr>
              <w:jc w:val="center"/>
              <w:rPr>
                <w:ins w:id="199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1995" w:author="Shambavi Ganesh" w:date="2020-03-24T14:24:00Z">
                <w:pPr/>
              </w:pPrChange>
            </w:pPr>
            <w:ins w:id="199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100</w:t>
              </w:r>
            </w:ins>
          </w:p>
        </w:tc>
      </w:tr>
      <w:tr w:rsidR="00F00835" w:rsidRPr="00F00835" w14:paraId="14DBCD2B" w14:textId="77777777" w:rsidTr="00F00835">
        <w:trPr>
          <w:trHeight w:val="290"/>
          <w:jc w:val="center"/>
          <w:ins w:id="1997" w:author="Shambavi Ganesh" w:date="2020-03-24T14:17:00Z"/>
          <w:trPrChange w:id="1998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199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156D7AD" w14:textId="77777777" w:rsidR="00F00835" w:rsidRPr="0048248E" w:rsidRDefault="00F00835" w:rsidP="0048248E">
            <w:pPr>
              <w:jc w:val="center"/>
              <w:rPr>
                <w:ins w:id="2000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2001" w:author="Shambavi Ganesh" w:date="2020-03-24T14:26:00Z">
                  <w:rPr>
                    <w:ins w:id="2002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2003" w:author="Shambavi Ganesh" w:date="2020-03-24T14:24:00Z">
                <w:pPr>
                  <w:jc w:val="right"/>
                </w:pPr>
              </w:pPrChange>
            </w:pPr>
            <w:ins w:id="2004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2005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53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00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B9CEFEC" w14:textId="77777777" w:rsidR="00F00835" w:rsidRPr="00F00835" w:rsidRDefault="00F00835" w:rsidP="0048248E">
            <w:pPr>
              <w:jc w:val="center"/>
              <w:rPr>
                <w:ins w:id="200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008" w:author="Shambavi Ganesh" w:date="2020-03-24T14:24:00Z">
                <w:pPr>
                  <w:jc w:val="right"/>
                </w:pPr>
              </w:pPrChange>
            </w:pPr>
            <w:ins w:id="200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401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01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EAD160A" w14:textId="77777777" w:rsidR="00F00835" w:rsidRPr="00F00835" w:rsidRDefault="00F00835" w:rsidP="0048248E">
            <w:pPr>
              <w:jc w:val="center"/>
              <w:rPr>
                <w:ins w:id="201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012" w:author="Shambavi Ganesh" w:date="2020-03-24T14:24:00Z">
                <w:pPr>
                  <w:jc w:val="right"/>
                </w:pPr>
              </w:pPrChange>
            </w:pPr>
            <w:ins w:id="201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2.259352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01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133474A" w14:textId="77777777" w:rsidR="00F00835" w:rsidRPr="00F00835" w:rsidRDefault="00F00835" w:rsidP="0048248E">
            <w:pPr>
              <w:jc w:val="center"/>
              <w:rPr>
                <w:ins w:id="201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016" w:author="Shambavi Ganesh" w:date="2020-03-24T14:24:00Z">
                <w:pPr>
                  <w:jc w:val="right"/>
                </w:pPr>
              </w:pPrChange>
            </w:pPr>
            <w:ins w:id="201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0.081183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01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742AA90" w14:textId="77777777" w:rsidR="00F00835" w:rsidRPr="00F00835" w:rsidRDefault="00F00835" w:rsidP="0048248E">
            <w:pPr>
              <w:jc w:val="center"/>
              <w:rPr>
                <w:ins w:id="201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020" w:author="Shambavi Ganesh" w:date="2020-03-24T14:24:00Z">
                <w:pPr>
                  <w:jc w:val="right"/>
                </w:pPr>
              </w:pPrChange>
            </w:pPr>
            <w:ins w:id="202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0.192514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02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396377E" w14:textId="7DF35E16" w:rsidR="00F00835" w:rsidRPr="00F00835" w:rsidRDefault="00F00835" w:rsidP="0048248E">
            <w:pPr>
              <w:jc w:val="center"/>
              <w:rPr>
                <w:ins w:id="202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024" w:author="Shambavi Ganesh" w:date="2020-03-24T14:24:00Z">
                <w:pPr/>
              </w:pPrChange>
            </w:pPr>
            <w:ins w:id="202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100</w:t>
              </w:r>
            </w:ins>
          </w:p>
        </w:tc>
      </w:tr>
      <w:tr w:rsidR="00F00835" w:rsidRPr="00F00835" w14:paraId="123EED24" w14:textId="77777777" w:rsidTr="00F00835">
        <w:trPr>
          <w:trHeight w:val="290"/>
          <w:jc w:val="center"/>
          <w:ins w:id="2026" w:author="Shambavi Ganesh" w:date="2020-03-24T14:17:00Z"/>
          <w:trPrChange w:id="2027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202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F5AAFC8" w14:textId="77777777" w:rsidR="00F00835" w:rsidRPr="0048248E" w:rsidRDefault="00F00835" w:rsidP="0048248E">
            <w:pPr>
              <w:jc w:val="center"/>
              <w:rPr>
                <w:ins w:id="2029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2030" w:author="Shambavi Ganesh" w:date="2020-03-24T14:26:00Z">
                  <w:rPr>
                    <w:ins w:id="2031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2032" w:author="Shambavi Ganesh" w:date="2020-03-24T14:24:00Z">
                <w:pPr>
                  <w:jc w:val="right"/>
                </w:pPr>
              </w:pPrChange>
            </w:pPr>
            <w:ins w:id="2033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2034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54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03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516583B" w14:textId="77777777" w:rsidR="00F00835" w:rsidRPr="00F00835" w:rsidRDefault="00F00835" w:rsidP="0048248E">
            <w:pPr>
              <w:jc w:val="center"/>
              <w:rPr>
                <w:ins w:id="203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037" w:author="Shambavi Ganesh" w:date="2020-03-24T14:24:00Z">
                <w:pPr>
                  <w:jc w:val="right"/>
                </w:pPr>
              </w:pPrChange>
            </w:pPr>
            <w:ins w:id="203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801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03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543C1B4" w14:textId="77777777" w:rsidR="00F00835" w:rsidRPr="00F00835" w:rsidRDefault="00F00835" w:rsidP="0048248E">
            <w:pPr>
              <w:jc w:val="center"/>
              <w:rPr>
                <w:ins w:id="204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041" w:author="Shambavi Ganesh" w:date="2020-03-24T14:24:00Z">
                <w:pPr>
                  <w:jc w:val="right"/>
                </w:pPr>
              </w:pPrChange>
            </w:pPr>
            <w:ins w:id="204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2.042447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04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36AC9F1" w14:textId="77777777" w:rsidR="00F00835" w:rsidRPr="00F00835" w:rsidRDefault="00F00835" w:rsidP="0048248E">
            <w:pPr>
              <w:jc w:val="center"/>
              <w:rPr>
                <w:ins w:id="204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045" w:author="Shambavi Ganesh" w:date="2020-03-24T14:24:00Z">
                <w:pPr>
                  <w:jc w:val="right"/>
                </w:pPr>
              </w:pPrChange>
            </w:pPr>
            <w:ins w:id="204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0.040796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04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2D1FB31" w14:textId="77777777" w:rsidR="00F00835" w:rsidRPr="00F00835" w:rsidRDefault="00F00835" w:rsidP="0048248E">
            <w:pPr>
              <w:jc w:val="center"/>
              <w:rPr>
                <w:ins w:id="204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049" w:author="Shambavi Ganesh" w:date="2020-03-24T14:24:00Z">
                <w:pPr>
                  <w:jc w:val="right"/>
                </w:pPr>
              </w:pPrChange>
            </w:pPr>
            <w:ins w:id="205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0.149235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05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C9E5C11" w14:textId="7C6D6022" w:rsidR="00F00835" w:rsidRPr="00F00835" w:rsidRDefault="00F00835" w:rsidP="0048248E">
            <w:pPr>
              <w:jc w:val="center"/>
              <w:rPr>
                <w:ins w:id="205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053" w:author="Shambavi Ganesh" w:date="2020-03-24T14:24:00Z">
                <w:pPr/>
              </w:pPrChange>
            </w:pPr>
            <w:ins w:id="205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100</w:t>
              </w:r>
            </w:ins>
          </w:p>
        </w:tc>
      </w:tr>
      <w:tr w:rsidR="00F00835" w:rsidRPr="00F00835" w14:paraId="0125EA0E" w14:textId="77777777" w:rsidTr="00F00835">
        <w:trPr>
          <w:trHeight w:val="290"/>
          <w:jc w:val="center"/>
          <w:ins w:id="2055" w:author="Shambavi Ganesh" w:date="2020-03-24T14:17:00Z"/>
          <w:trPrChange w:id="2056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205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31C4663" w14:textId="77777777" w:rsidR="00F00835" w:rsidRPr="0048248E" w:rsidRDefault="00F00835" w:rsidP="0048248E">
            <w:pPr>
              <w:jc w:val="center"/>
              <w:rPr>
                <w:ins w:id="2058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2059" w:author="Shambavi Ganesh" w:date="2020-03-24T14:26:00Z">
                  <w:rPr>
                    <w:ins w:id="2060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2061" w:author="Shambavi Ganesh" w:date="2020-03-24T14:24:00Z">
                <w:pPr>
                  <w:jc w:val="right"/>
                </w:pPr>
              </w:pPrChange>
            </w:pPr>
            <w:ins w:id="2062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2063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56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06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EC5024E" w14:textId="77777777" w:rsidR="00F00835" w:rsidRPr="00F00835" w:rsidRDefault="00F00835" w:rsidP="0048248E">
            <w:pPr>
              <w:jc w:val="center"/>
              <w:rPr>
                <w:ins w:id="206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066" w:author="Shambavi Ganesh" w:date="2020-03-24T14:24:00Z">
                <w:pPr>
                  <w:jc w:val="right"/>
                </w:pPr>
              </w:pPrChange>
            </w:pPr>
            <w:ins w:id="206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2312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06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6F648F9" w14:textId="77777777" w:rsidR="00F00835" w:rsidRPr="00F00835" w:rsidRDefault="00F00835" w:rsidP="0048248E">
            <w:pPr>
              <w:jc w:val="center"/>
              <w:rPr>
                <w:ins w:id="206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070" w:author="Shambavi Ganesh" w:date="2020-03-24T14:24:00Z">
                <w:pPr>
                  <w:jc w:val="right"/>
                </w:pPr>
              </w:pPrChange>
            </w:pPr>
            <w:ins w:id="207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2.115484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07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15A3BBE" w14:textId="77777777" w:rsidR="00F00835" w:rsidRPr="00F00835" w:rsidRDefault="00F00835" w:rsidP="0048248E">
            <w:pPr>
              <w:jc w:val="center"/>
              <w:rPr>
                <w:ins w:id="207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074" w:author="Shambavi Ganesh" w:date="2020-03-24T14:24:00Z">
                <w:pPr>
                  <w:jc w:val="right"/>
                </w:pPr>
              </w:pPrChange>
            </w:pPr>
            <w:ins w:id="207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0.021886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07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DB2C636" w14:textId="77777777" w:rsidR="00F00835" w:rsidRPr="00F00835" w:rsidRDefault="00F00835" w:rsidP="0048248E">
            <w:pPr>
              <w:jc w:val="center"/>
              <w:rPr>
                <w:ins w:id="207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078" w:author="Shambavi Ganesh" w:date="2020-03-24T14:24:00Z">
                <w:pPr>
                  <w:jc w:val="right"/>
                </w:pPr>
              </w:pPrChange>
            </w:pPr>
            <w:ins w:id="207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0.074287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08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E6AC575" w14:textId="0B0E048C" w:rsidR="00F00835" w:rsidRPr="00F00835" w:rsidRDefault="00F00835" w:rsidP="0048248E">
            <w:pPr>
              <w:jc w:val="center"/>
              <w:rPr>
                <w:ins w:id="208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082" w:author="Shambavi Ganesh" w:date="2020-03-24T14:24:00Z">
                <w:pPr/>
              </w:pPrChange>
            </w:pPr>
            <w:ins w:id="208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100</w:t>
              </w:r>
            </w:ins>
          </w:p>
        </w:tc>
      </w:tr>
      <w:tr w:rsidR="00F00835" w:rsidRPr="00F00835" w14:paraId="0A001C3D" w14:textId="77777777" w:rsidTr="00F00835">
        <w:trPr>
          <w:trHeight w:val="290"/>
          <w:jc w:val="center"/>
          <w:ins w:id="2084" w:author="Shambavi Ganesh" w:date="2020-03-24T14:17:00Z"/>
          <w:trPrChange w:id="2085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208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690D8AE" w14:textId="77777777" w:rsidR="00F00835" w:rsidRPr="0048248E" w:rsidRDefault="00F00835" w:rsidP="0048248E">
            <w:pPr>
              <w:jc w:val="center"/>
              <w:rPr>
                <w:ins w:id="2087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2088" w:author="Shambavi Ganesh" w:date="2020-03-24T14:26:00Z">
                  <w:rPr>
                    <w:ins w:id="2089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2090" w:author="Shambavi Ganesh" w:date="2020-03-24T14:24:00Z">
                <w:pPr>
                  <w:jc w:val="right"/>
                </w:pPr>
              </w:pPrChange>
            </w:pPr>
            <w:ins w:id="2091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2092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70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09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DD54A87" w14:textId="77777777" w:rsidR="00F00835" w:rsidRPr="00F00835" w:rsidRDefault="00F00835" w:rsidP="0048248E">
            <w:pPr>
              <w:jc w:val="center"/>
              <w:rPr>
                <w:ins w:id="209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095" w:author="Shambavi Ganesh" w:date="2020-03-24T14:24:00Z">
                <w:pPr>
                  <w:jc w:val="right"/>
                </w:pPr>
              </w:pPrChange>
            </w:pPr>
            <w:ins w:id="209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734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09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A98EEAE" w14:textId="77777777" w:rsidR="00F00835" w:rsidRPr="00F00835" w:rsidRDefault="00F00835" w:rsidP="0048248E">
            <w:pPr>
              <w:jc w:val="center"/>
              <w:rPr>
                <w:ins w:id="209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099" w:author="Shambavi Ganesh" w:date="2020-03-24T14:24:00Z">
                <w:pPr>
                  <w:jc w:val="right"/>
                </w:pPr>
              </w:pPrChange>
            </w:pPr>
            <w:ins w:id="210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2.286104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10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8094BEE" w14:textId="77777777" w:rsidR="00F00835" w:rsidRPr="00F00835" w:rsidRDefault="00F00835" w:rsidP="0048248E">
            <w:pPr>
              <w:jc w:val="center"/>
              <w:rPr>
                <w:ins w:id="210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103" w:author="Shambavi Ganesh" w:date="2020-03-24T14:24:00Z">
                <w:pPr>
                  <w:jc w:val="right"/>
                </w:pPr>
              </w:pPrChange>
            </w:pPr>
            <w:ins w:id="210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0.072564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10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7B2F34B" w14:textId="77777777" w:rsidR="00F00835" w:rsidRPr="00F00835" w:rsidRDefault="00F00835" w:rsidP="0048248E">
            <w:pPr>
              <w:jc w:val="center"/>
              <w:rPr>
                <w:ins w:id="210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107" w:author="Shambavi Ganesh" w:date="2020-03-24T14:24:00Z">
                <w:pPr>
                  <w:jc w:val="right"/>
                </w:pPr>
              </w:pPrChange>
            </w:pPr>
            <w:ins w:id="210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0.159689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10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72C4FD9" w14:textId="33D11CA4" w:rsidR="00F00835" w:rsidRPr="00F00835" w:rsidRDefault="00F00835" w:rsidP="0048248E">
            <w:pPr>
              <w:jc w:val="center"/>
              <w:rPr>
                <w:ins w:id="211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111" w:author="Shambavi Ganesh" w:date="2020-03-24T14:24:00Z">
                <w:pPr/>
              </w:pPrChange>
            </w:pPr>
            <w:ins w:id="211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100</w:t>
              </w:r>
            </w:ins>
          </w:p>
        </w:tc>
      </w:tr>
      <w:tr w:rsidR="00F00835" w:rsidRPr="00F00835" w14:paraId="6B07F2AC" w14:textId="77777777" w:rsidTr="00F00835">
        <w:trPr>
          <w:trHeight w:val="290"/>
          <w:jc w:val="center"/>
          <w:ins w:id="2113" w:author="Shambavi Ganesh" w:date="2020-03-24T14:17:00Z"/>
          <w:trPrChange w:id="2114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211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14812EC" w14:textId="77777777" w:rsidR="00F00835" w:rsidRPr="0048248E" w:rsidRDefault="00F00835" w:rsidP="0048248E">
            <w:pPr>
              <w:jc w:val="center"/>
              <w:rPr>
                <w:ins w:id="2116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2117" w:author="Shambavi Ganesh" w:date="2020-03-24T14:26:00Z">
                  <w:rPr>
                    <w:ins w:id="2118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2119" w:author="Shambavi Ganesh" w:date="2020-03-24T14:24:00Z">
                <w:pPr>
                  <w:jc w:val="right"/>
                </w:pPr>
              </w:pPrChange>
            </w:pPr>
            <w:ins w:id="2120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2121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88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12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50ABB82" w14:textId="77777777" w:rsidR="00F00835" w:rsidRPr="00F00835" w:rsidRDefault="00F00835" w:rsidP="0048248E">
            <w:pPr>
              <w:jc w:val="center"/>
              <w:rPr>
                <w:ins w:id="212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124" w:author="Shambavi Ganesh" w:date="2020-03-24T14:24:00Z">
                <w:pPr>
                  <w:jc w:val="right"/>
                </w:pPr>
              </w:pPrChange>
            </w:pPr>
            <w:ins w:id="212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1510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12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7C8208E" w14:textId="77777777" w:rsidR="00F00835" w:rsidRPr="00F00835" w:rsidRDefault="00F00835" w:rsidP="0048248E">
            <w:pPr>
              <w:jc w:val="center"/>
              <w:rPr>
                <w:ins w:id="212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128" w:author="Shambavi Ganesh" w:date="2020-03-24T14:24:00Z">
                <w:pPr>
                  <w:jc w:val="right"/>
                </w:pPr>
              </w:pPrChange>
            </w:pPr>
            <w:ins w:id="212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1.956954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13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3958F26" w14:textId="77777777" w:rsidR="00F00835" w:rsidRPr="00F00835" w:rsidRDefault="00F00835" w:rsidP="0048248E">
            <w:pPr>
              <w:jc w:val="center"/>
              <w:rPr>
                <w:ins w:id="213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132" w:author="Shambavi Ganesh" w:date="2020-03-24T14:24:00Z">
                <w:pPr>
                  <w:jc w:val="right"/>
                </w:pPr>
              </w:pPrChange>
            </w:pPr>
            <w:ins w:id="213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0.110311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13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BA17B0C" w14:textId="77777777" w:rsidR="00F00835" w:rsidRPr="00F00835" w:rsidRDefault="00F00835" w:rsidP="0048248E">
            <w:pPr>
              <w:jc w:val="center"/>
              <w:rPr>
                <w:ins w:id="213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136" w:author="Shambavi Ganesh" w:date="2020-03-24T14:24:00Z">
                <w:pPr>
                  <w:jc w:val="right"/>
                </w:pPr>
              </w:pPrChange>
            </w:pPr>
            <w:ins w:id="213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0.154286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13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CFA57D2" w14:textId="784498BD" w:rsidR="00F00835" w:rsidRPr="00F00835" w:rsidRDefault="00F00835" w:rsidP="0048248E">
            <w:pPr>
              <w:jc w:val="center"/>
              <w:rPr>
                <w:ins w:id="213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140" w:author="Shambavi Ganesh" w:date="2020-03-24T14:24:00Z">
                <w:pPr/>
              </w:pPrChange>
            </w:pPr>
            <w:ins w:id="214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100</w:t>
              </w:r>
            </w:ins>
          </w:p>
        </w:tc>
      </w:tr>
      <w:tr w:rsidR="00F00835" w:rsidRPr="00F00835" w14:paraId="1FCBCC6D" w14:textId="77777777" w:rsidTr="00F00835">
        <w:trPr>
          <w:trHeight w:val="290"/>
          <w:jc w:val="center"/>
          <w:ins w:id="2142" w:author="Shambavi Ganesh" w:date="2020-03-24T14:17:00Z"/>
          <w:trPrChange w:id="2143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214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AF59317" w14:textId="77777777" w:rsidR="00F00835" w:rsidRPr="0048248E" w:rsidRDefault="00F00835" w:rsidP="0048248E">
            <w:pPr>
              <w:jc w:val="center"/>
              <w:rPr>
                <w:ins w:id="2145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2146" w:author="Shambavi Ganesh" w:date="2020-03-24T14:26:00Z">
                  <w:rPr>
                    <w:ins w:id="2147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2148" w:author="Shambavi Ganesh" w:date="2020-03-24T14:24:00Z">
                <w:pPr>
                  <w:jc w:val="right"/>
                </w:pPr>
              </w:pPrChange>
            </w:pPr>
            <w:ins w:id="2149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2150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90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15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A18B4B2" w14:textId="77777777" w:rsidR="00F00835" w:rsidRPr="00F00835" w:rsidRDefault="00F00835" w:rsidP="0048248E">
            <w:pPr>
              <w:jc w:val="center"/>
              <w:rPr>
                <w:ins w:id="215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153" w:author="Shambavi Ganesh" w:date="2020-03-24T14:24:00Z">
                <w:pPr>
                  <w:jc w:val="right"/>
                </w:pPr>
              </w:pPrChange>
            </w:pPr>
            <w:ins w:id="215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2893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15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0D8D441" w14:textId="77777777" w:rsidR="00F00835" w:rsidRPr="00F00835" w:rsidRDefault="00F00835" w:rsidP="0048248E">
            <w:pPr>
              <w:jc w:val="center"/>
              <w:rPr>
                <w:ins w:id="215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157" w:author="Shambavi Ganesh" w:date="2020-03-24T14:24:00Z">
                <w:pPr>
                  <w:jc w:val="right"/>
                </w:pPr>
              </w:pPrChange>
            </w:pPr>
            <w:ins w:id="215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2.080539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15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9536EF1" w14:textId="77777777" w:rsidR="00F00835" w:rsidRPr="00F00835" w:rsidRDefault="00F00835" w:rsidP="0048248E">
            <w:pPr>
              <w:jc w:val="center"/>
              <w:rPr>
                <w:ins w:id="216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161" w:author="Shambavi Ganesh" w:date="2020-03-24T14:24:00Z">
                <w:pPr>
                  <w:jc w:val="right"/>
                </w:pPr>
              </w:pPrChange>
            </w:pPr>
            <w:ins w:id="216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0.062404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16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0D40FA2" w14:textId="77777777" w:rsidR="00F00835" w:rsidRPr="00F00835" w:rsidRDefault="00F00835" w:rsidP="0048248E">
            <w:pPr>
              <w:jc w:val="center"/>
              <w:rPr>
                <w:ins w:id="216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165" w:author="Shambavi Ganesh" w:date="2020-03-24T14:24:00Z">
                <w:pPr>
                  <w:jc w:val="right"/>
                </w:pPr>
              </w:pPrChange>
            </w:pPr>
            <w:ins w:id="216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0.126287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16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2688BE6" w14:textId="7AA490B4" w:rsidR="00F00835" w:rsidRPr="00F00835" w:rsidRDefault="00F00835" w:rsidP="0048248E">
            <w:pPr>
              <w:jc w:val="center"/>
              <w:rPr>
                <w:ins w:id="216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169" w:author="Shambavi Ganesh" w:date="2020-03-24T14:24:00Z">
                <w:pPr/>
              </w:pPrChange>
            </w:pPr>
            <w:ins w:id="217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100</w:t>
              </w:r>
            </w:ins>
          </w:p>
        </w:tc>
      </w:tr>
      <w:tr w:rsidR="00F00835" w:rsidRPr="00F00835" w14:paraId="32636ACF" w14:textId="77777777" w:rsidTr="00F00835">
        <w:trPr>
          <w:trHeight w:val="290"/>
          <w:jc w:val="center"/>
          <w:ins w:id="2171" w:author="Shambavi Ganesh" w:date="2020-03-24T14:17:00Z"/>
          <w:trPrChange w:id="2172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217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86E2B37" w14:textId="77777777" w:rsidR="00F00835" w:rsidRPr="0048248E" w:rsidRDefault="00F00835" w:rsidP="0048248E">
            <w:pPr>
              <w:jc w:val="center"/>
              <w:rPr>
                <w:ins w:id="2174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2175" w:author="Shambavi Ganesh" w:date="2020-03-24T14:26:00Z">
                  <w:rPr>
                    <w:ins w:id="2176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2177" w:author="Shambavi Ganesh" w:date="2020-03-24T14:24:00Z">
                <w:pPr>
                  <w:jc w:val="right"/>
                </w:pPr>
              </w:pPrChange>
            </w:pPr>
            <w:ins w:id="2178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2179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18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57CD0F8" w14:textId="77777777" w:rsidR="00F00835" w:rsidRPr="00F00835" w:rsidRDefault="00F00835" w:rsidP="0048248E">
            <w:pPr>
              <w:jc w:val="center"/>
              <w:rPr>
                <w:ins w:id="218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182" w:author="Shambavi Ganesh" w:date="2020-03-24T14:24:00Z">
                <w:pPr>
                  <w:jc w:val="right"/>
                </w:pPr>
              </w:pPrChange>
            </w:pPr>
            <w:ins w:id="218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144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18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0699AD5" w14:textId="77777777" w:rsidR="00F00835" w:rsidRPr="00F00835" w:rsidRDefault="00F00835" w:rsidP="0048248E">
            <w:pPr>
              <w:jc w:val="center"/>
              <w:rPr>
                <w:ins w:id="218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186" w:author="Shambavi Ganesh" w:date="2020-03-24T14:24:00Z">
                <w:pPr>
                  <w:jc w:val="right"/>
                </w:pPr>
              </w:pPrChange>
            </w:pPr>
            <w:ins w:id="218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3.979167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18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E657D98" w14:textId="77777777" w:rsidR="00F00835" w:rsidRPr="00F00835" w:rsidRDefault="00F00835" w:rsidP="0048248E">
            <w:pPr>
              <w:jc w:val="center"/>
              <w:rPr>
                <w:ins w:id="218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190" w:author="Shambavi Ganesh" w:date="2020-03-24T14:24:00Z">
                <w:pPr>
                  <w:jc w:val="right"/>
                </w:pPr>
              </w:pPrChange>
            </w:pPr>
            <w:ins w:id="219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0.158327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19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6903478" w14:textId="77777777" w:rsidR="00F00835" w:rsidRPr="00F00835" w:rsidRDefault="00F00835" w:rsidP="0048248E">
            <w:pPr>
              <w:jc w:val="center"/>
              <w:rPr>
                <w:ins w:id="219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194" w:author="Shambavi Ganesh" w:date="2020-03-24T14:24:00Z">
                <w:pPr>
                  <w:jc w:val="right"/>
                </w:pPr>
              </w:pPrChange>
            </w:pPr>
            <w:ins w:id="219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1.0138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19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539B863" w14:textId="165047F3" w:rsidR="00F00835" w:rsidRPr="00F00835" w:rsidRDefault="00F00835" w:rsidP="0048248E">
            <w:pPr>
              <w:jc w:val="center"/>
              <w:rPr>
                <w:ins w:id="219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198" w:author="Shambavi Ganesh" w:date="2020-03-24T14:24:00Z">
                <w:pPr/>
              </w:pPrChange>
            </w:pPr>
            <w:ins w:id="219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101</w:t>
              </w:r>
            </w:ins>
          </w:p>
        </w:tc>
      </w:tr>
      <w:tr w:rsidR="00F00835" w:rsidRPr="00F00835" w14:paraId="1F5359F0" w14:textId="77777777" w:rsidTr="00F00835">
        <w:trPr>
          <w:trHeight w:val="290"/>
          <w:jc w:val="center"/>
          <w:ins w:id="2200" w:author="Shambavi Ganesh" w:date="2020-03-24T14:17:00Z"/>
          <w:trPrChange w:id="2201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220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B054D8F" w14:textId="77777777" w:rsidR="00F00835" w:rsidRPr="0048248E" w:rsidRDefault="00F00835" w:rsidP="0048248E">
            <w:pPr>
              <w:jc w:val="center"/>
              <w:rPr>
                <w:ins w:id="2203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2204" w:author="Shambavi Ganesh" w:date="2020-03-24T14:26:00Z">
                  <w:rPr>
                    <w:ins w:id="2205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2206" w:author="Shambavi Ganesh" w:date="2020-03-24T14:24:00Z">
                <w:pPr>
                  <w:jc w:val="right"/>
                </w:pPr>
              </w:pPrChange>
            </w:pPr>
            <w:ins w:id="2207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2208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20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57D2FEF" w14:textId="77777777" w:rsidR="00F00835" w:rsidRPr="00F00835" w:rsidRDefault="00F00835" w:rsidP="0048248E">
            <w:pPr>
              <w:jc w:val="center"/>
              <w:rPr>
                <w:ins w:id="221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211" w:author="Shambavi Ganesh" w:date="2020-03-24T14:24:00Z">
                <w:pPr>
                  <w:jc w:val="right"/>
                </w:pPr>
              </w:pPrChange>
            </w:pPr>
            <w:ins w:id="221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2132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21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EA49428" w14:textId="77777777" w:rsidR="00F00835" w:rsidRPr="00F00835" w:rsidRDefault="00F00835" w:rsidP="0048248E">
            <w:pPr>
              <w:jc w:val="center"/>
              <w:rPr>
                <w:ins w:id="221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215" w:author="Shambavi Ganesh" w:date="2020-03-24T14:24:00Z">
                <w:pPr>
                  <w:jc w:val="right"/>
                </w:pPr>
              </w:pPrChange>
            </w:pPr>
            <w:ins w:id="221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1.781426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21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AD47C13" w14:textId="77777777" w:rsidR="00F00835" w:rsidRPr="00F00835" w:rsidRDefault="00F00835" w:rsidP="0048248E">
            <w:pPr>
              <w:jc w:val="center"/>
              <w:rPr>
                <w:ins w:id="221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219" w:author="Shambavi Ganesh" w:date="2020-03-24T14:24:00Z">
                <w:pPr>
                  <w:jc w:val="right"/>
                </w:pPr>
              </w:pPrChange>
            </w:pPr>
            <w:ins w:id="222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0.038681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22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4A8D1EC" w14:textId="77777777" w:rsidR="00F00835" w:rsidRPr="00F00835" w:rsidRDefault="00F00835" w:rsidP="0048248E">
            <w:pPr>
              <w:jc w:val="center"/>
              <w:rPr>
                <w:ins w:id="222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223" w:author="Shambavi Ganesh" w:date="2020-03-24T14:24:00Z">
                <w:pPr>
                  <w:jc w:val="right"/>
                </w:pPr>
              </w:pPrChange>
            </w:pPr>
            <w:ins w:id="222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0.580807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22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B8A2FAA" w14:textId="20E4E0D0" w:rsidR="00F00835" w:rsidRPr="00F00835" w:rsidRDefault="00F00835" w:rsidP="0048248E">
            <w:pPr>
              <w:jc w:val="center"/>
              <w:rPr>
                <w:ins w:id="222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227" w:author="Shambavi Ganesh" w:date="2020-03-24T14:24:00Z">
                <w:pPr/>
              </w:pPrChange>
            </w:pPr>
            <w:ins w:id="222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101</w:t>
              </w:r>
            </w:ins>
          </w:p>
        </w:tc>
      </w:tr>
      <w:tr w:rsidR="00F00835" w:rsidRPr="00F00835" w14:paraId="6897A6F3" w14:textId="77777777" w:rsidTr="00F00835">
        <w:trPr>
          <w:trHeight w:val="290"/>
          <w:jc w:val="center"/>
          <w:ins w:id="2229" w:author="Shambavi Ganesh" w:date="2020-03-24T14:17:00Z"/>
          <w:trPrChange w:id="2230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223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AE031C" w14:textId="77777777" w:rsidR="00F00835" w:rsidRPr="0048248E" w:rsidRDefault="00F00835" w:rsidP="0048248E">
            <w:pPr>
              <w:jc w:val="center"/>
              <w:rPr>
                <w:ins w:id="2232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2233" w:author="Shambavi Ganesh" w:date="2020-03-24T14:26:00Z">
                  <w:rPr>
                    <w:ins w:id="2234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2235" w:author="Shambavi Ganesh" w:date="2020-03-24T14:24:00Z">
                <w:pPr>
                  <w:jc w:val="right"/>
                </w:pPr>
              </w:pPrChange>
            </w:pPr>
            <w:ins w:id="2236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2237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29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23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DBA287B" w14:textId="77777777" w:rsidR="00F00835" w:rsidRPr="00F00835" w:rsidRDefault="00F00835" w:rsidP="0048248E">
            <w:pPr>
              <w:jc w:val="center"/>
              <w:rPr>
                <w:ins w:id="223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240" w:author="Shambavi Ganesh" w:date="2020-03-24T14:24:00Z">
                <w:pPr>
                  <w:jc w:val="right"/>
                </w:pPr>
              </w:pPrChange>
            </w:pPr>
            <w:ins w:id="224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1470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24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9AFD253" w14:textId="77777777" w:rsidR="00F00835" w:rsidRPr="00F00835" w:rsidRDefault="00F00835" w:rsidP="0048248E">
            <w:pPr>
              <w:jc w:val="center"/>
              <w:rPr>
                <w:ins w:id="224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244" w:author="Shambavi Ganesh" w:date="2020-03-24T14:24:00Z">
                <w:pPr>
                  <w:jc w:val="right"/>
                </w:pPr>
              </w:pPrChange>
            </w:pPr>
            <w:ins w:id="224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1.692517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24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24733F" w14:textId="77777777" w:rsidR="00F00835" w:rsidRPr="00F00835" w:rsidRDefault="00F00835" w:rsidP="0048248E">
            <w:pPr>
              <w:jc w:val="center"/>
              <w:rPr>
                <w:ins w:id="224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248" w:author="Shambavi Ganesh" w:date="2020-03-24T14:24:00Z">
                <w:pPr>
                  <w:jc w:val="right"/>
                </w:pPr>
              </w:pPrChange>
            </w:pPr>
            <w:ins w:id="224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0.056774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25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6662175" w14:textId="77777777" w:rsidR="00F00835" w:rsidRPr="00F00835" w:rsidRDefault="00F00835" w:rsidP="0048248E">
            <w:pPr>
              <w:jc w:val="center"/>
              <w:rPr>
                <w:ins w:id="225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252" w:author="Shambavi Ganesh" w:date="2020-03-24T14:24:00Z">
                <w:pPr>
                  <w:jc w:val="right"/>
                </w:pPr>
              </w:pPrChange>
            </w:pPr>
            <w:ins w:id="225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0.574689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25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71E8315" w14:textId="0791537F" w:rsidR="00F00835" w:rsidRPr="00F00835" w:rsidRDefault="00F00835" w:rsidP="0048248E">
            <w:pPr>
              <w:jc w:val="center"/>
              <w:rPr>
                <w:ins w:id="225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256" w:author="Shambavi Ganesh" w:date="2020-03-24T14:24:00Z">
                <w:pPr/>
              </w:pPrChange>
            </w:pPr>
            <w:ins w:id="225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101</w:t>
              </w:r>
            </w:ins>
          </w:p>
        </w:tc>
      </w:tr>
      <w:tr w:rsidR="00F00835" w:rsidRPr="00F00835" w14:paraId="265BFF7C" w14:textId="77777777" w:rsidTr="00F00835">
        <w:trPr>
          <w:trHeight w:val="290"/>
          <w:jc w:val="center"/>
          <w:ins w:id="2258" w:author="Shambavi Ganesh" w:date="2020-03-24T14:17:00Z"/>
          <w:trPrChange w:id="2259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226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ECAEE4" w14:textId="77777777" w:rsidR="00F00835" w:rsidRPr="0048248E" w:rsidRDefault="00F00835" w:rsidP="0048248E">
            <w:pPr>
              <w:jc w:val="center"/>
              <w:rPr>
                <w:ins w:id="2261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2262" w:author="Shambavi Ganesh" w:date="2020-03-24T14:26:00Z">
                  <w:rPr>
                    <w:ins w:id="2263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2264" w:author="Shambavi Ganesh" w:date="2020-03-24T14:24:00Z">
                <w:pPr>
                  <w:jc w:val="right"/>
                </w:pPr>
              </w:pPrChange>
            </w:pPr>
            <w:ins w:id="2265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2266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62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26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EFE28E9" w14:textId="77777777" w:rsidR="00F00835" w:rsidRPr="00F00835" w:rsidRDefault="00F00835" w:rsidP="0048248E">
            <w:pPr>
              <w:jc w:val="center"/>
              <w:rPr>
                <w:ins w:id="226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269" w:author="Shambavi Ganesh" w:date="2020-03-24T14:24:00Z">
                <w:pPr>
                  <w:jc w:val="right"/>
                </w:pPr>
              </w:pPrChange>
            </w:pPr>
            <w:ins w:id="227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1311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27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7744272" w14:textId="77777777" w:rsidR="00F00835" w:rsidRPr="00F00835" w:rsidRDefault="00F00835" w:rsidP="0048248E">
            <w:pPr>
              <w:jc w:val="center"/>
              <w:rPr>
                <w:ins w:id="227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273" w:author="Shambavi Ganesh" w:date="2020-03-24T14:24:00Z">
                <w:pPr>
                  <w:jc w:val="right"/>
                </w:pPr>
              </w:pPrChange>
            </w:pPr>
            <w:ins w:id="227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2.194508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27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225D40D" w14:textId="77777777" w:rsidR="00F00835" w:rsidRPr="00F00835" w:rsidRDefault="00F00835" w:rsidP="0048248E">
            <w:pPr>
              <w:jc w:val="center"/>
              <w:rPr>
                <w:ins w:id="227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277" w:author="Shambavi Ganesh" w:date="2020-03-24T14:24:00Z">
                <w:pPr>
                  <w:jc w:val="right"/>
                </w:pPr>
              </w:pPrChange>
            </w:pPr>
            <w:ins w:id="227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0.054065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27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044B8E3" w14:textId="77777777" w:rsidR="00F00835" w:rsidRPr="00F00835" w:rsidRDefault="00F00835" w:rsidP="0048248E">
            <w:pPr>
              <w:jc w:val="center"/>
              <w:rPr>
                <w:ins w:id="228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281" w:author="Shambavi Ganesh" w:date="2020-03-24T14:24:00Z">
                <w:pPr>
                  <w:jc w:val="right"/>
                </w:pPr>
              </w:pPrChange>
            </w:pPr>
            <w:ins w:id="228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0.766149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28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7759EDA" w14:textId="6D3CF0FF" w:rsidR="00F00835" w:rsidRPr="00F00835" w:rsidRDefault="00F00835" w:rsidP="0048248E">
            <w:pPr>
              <w:jc w:val="center"/>
              <w:rPr>
                <w:ins w:id="228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285" w:author="Shambavi Ganesh" w:date="2020-03-24T14:24:00Z">
                <w:pPr/>
              </w:pPrChange>
            </w:pPr>
            <w:ins w:id="228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101</w:t>
              </w:r>
            </w:ins>
          </w:p>
        </w:tc>
      </w:tr>
      <w:tr w:rsidR="00F00835" w:rsidRPr="00F00835" w14:paraId="6022738D" w14:textId="77777777" w:rsidTr="00F00835">
        <w:trPr>
          <w:trHeight w:val="290"/>
          <w:jc w:val="center"/>
          <w:ins w:id="2287" w:author="Shambavi Ganesh" w:date="2020-03-24T14:17:00Z"/>
          <w:trPrChange w:id="2288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228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2651004" w14:textId="77777777" w:rsidR="00F00835" w:rsidRPr="0048248E" w:rsidRDefault="00F00835" w:rsidP="0048248E">
            <w:pPr>
              <w:jc w:val="center"/>
              <w:rPr>
                <w:ins w:id="2290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2291" w:author="Shambavi Ganesh" w:date="2020-03-24T14:26:00Z">
                  <w:rPr>
                    <w:ins w:id="2292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2293" w:author="Shambavi Ganesh" w:date="2020-03-24T14:24:00Z">
                <w:pPr>
                  <w:jc w:val="right"/>
                </w:pPr>
              </w:pPrChange>
            </w:pPr>
            <w:ins w:id="2294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2295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64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29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A24265E" w14:textId="77777777" w:rsidR="00F00835" w:rsidRPr="00F00835" w:rsidRDefault="00F00835" w:rsidP="0048248E">
            <w:pPr>
              <w:jc w:val="center"/>
              <w:rPr>
                <w:ins w:id="229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298" w:author="Shambavi Ganesh" w:date="2020-03-24T14:24:00Z">
                <w:pPr>
                  <w:jc w:val="right"/>
                </w:pPr>
              </w:pPrChange>
            </w:pPr>
            <w:ins w:id="229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539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30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7E0D7D7" w14:textId="77777777" w:rsidR="00F00835" w:rsidRPr="00F00835" w:rsidRDefault="00F00835" w:rsidP="0048248E">
            <w:pPr>
              <w:jc w:val="center"/>
              <w:rPr>
                <w:ins w:id="230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302" w:author="Shambavi Ganesh" w:date="2020-03-24T14:24:00Z">
                <w:pPr>
                  <w:jc w:val="right"/>
                </w:pPr>
              </w:pPrChange>
            </w:pPr>
            <w:ins w:id="230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2.879406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30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7C517F7" w14:textId="77777777" w:rsidR="00F00835" w:rsidRPr="00F00835" w:rsidRDefault="00F00835" w:rsidP="0048248E">
            <w:pPr>
              <w:jc w:val="center"/>
              <w:rPr>
                <w:ins w:id="230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306" w:author="Shambavi Ganesh" w:date="2020-03-24T14:24:00Z">
                <w:pPr>
                  <w:jc w:val="right"/>
                </w:pPr>
              </w:pPrChange>
            </w:pPr>
            <w:ins w:id="230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0.074489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30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F3535CC" w14:textId="77777777" w:rsidR="00F00835" w:rsidRPr="00F00835" w:rsidRDefault="00F00835" w:rsidP="0048248E">
            <w:pPr>
              <w:jc w:val="center"/>
              <w:rPr>
                <w:ins w:id="230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310" w:author="Shambavi Ganesh" w:date="2020-03-24T14:24:00Z">
                <w:pPr>
                  <w:jc w:val="right"/>
                </w:pPr>
              </w:pPrChange>
            </w:pPr>
            <w:ins w:id="231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0.825732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31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75DAF7E" w14:textId="55F659E0" w:rsidR="00F00835" w:rsidRPr="00F00835" w:rsidRDefault="00F00835" w:rsidP="0048248E">
            <w:pPr>
              <w:jc w:val="center"/>
              <w:rPr>
                <w:ins w:id="231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314" w:author="Shambavi Ganesh" w:date="2020-03-24T14:24:00Z">
                <w:pPr/>
              </w:pPrChange>
            </w:pPr>
            <w:ins w:id="231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101</w:t>
              </w:r>
            </w:ins>
          </w:p>
        </w:tc>
      </w:tr>
      <w:tr w:rsidR="00F00835" w:rsidRPr="00F00835" w14:paraId="53B31660" w14:textId="77777777" w:rsidTr="00F00835">
        <w:trPr>
          <w:trHeight w:val="290"/>
          <w:jc w:val="center"/>
          <w:ins w:id="2316" w:author="Shambavi Ganesh" w:date="2020-03-24T14:17:00Z"/>
          <w:trPrChange w:id="2317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231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4B7CEF4" w14:textId="77777777" w:rsidR="00F00835" w:rsidRPr="0048248E" w:rsidRDefault="00F00835" w:rsidP="0048248E">
            <w:pPr>
              <w:jc w:val="center"/>
              <w:rPr>
                <w:ins w:id="2319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2320" w:author="Shambavi Ganesh" w:date="2020-03-24T14:26:00Z">
                  <w:rPr>
                    <w:ins w:id="2321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2322" w:author="Shambavi Ganesh" w:date="2020-03-24T14:24:00Z">
                <w:pPr>
                  <w:jc w:val="right"/>
                </w:pPr>
              </w:pPrChange>
            </w:pPr>
            <w:ins w:id="2323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2324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68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32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A8B1B3E" w14:textId="77777777" w:rsidR="00F00835" w:rsidRPr="00F00835" w:rsidRDefault="00F00835" w:rsidP="0048248E">
            <w:pPr>
              <w:jc w:val="center"/>
              <w:rPr>
                <w:ins w:id="232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327" w:author="Shambavi Ganesh" w:date="2020-03-24T14:24:00Z">
                <w:pPr>
                  <w:jc w:val="right"/>
                </w:pPr>
              </w:pPrChange>
            </w:pPr>
            <w:ins w:id="232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1306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32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5A0E0A2" w14:textId="77777777" w:rsidR="00F00835" w:rsidRPr="00F00835" w:rsidRDefault="00F00835" w:rsidP="0048248E">
            <w:pPr>
              <w:jc w:val="center"/>
              <w:rPr>
                <w:ins w:id="233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331" w:author="Shambavi Ganesh" w:date="2020-03-24T14:24:00Z">
                <w:pPr>
                  <w:jc w:val="right"/>
                </w:pPr>
              </w:pPrChange>
            </w:pPr>
            <w:ins w:id="233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2.712864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33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7D668CB" w14:textId="77777777" w:rsidR="00F00835" w:rsidRPr="00F00835" w:rsidRDefault="00F00835" w:rsidP="0048248E">
            <w:pPr>
              <w:jc w:val="center"/>
              <w:rPr>
                <w:ins w:id="233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335" w:author="Shambavi Ganesh" w:date="2020-03-24T14:24:00Z">
                <w:pPr>
                  <w:jc w:val="right"/>
                </w:pPr>
              </w:pPrChange>
            </w:pPr>
            <w:ins w:id="233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0.075494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33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77EE13A" w14:textId="77777777" w:rsidR="00F00835" w:rsidRPr="00F00835" w:rsidRDefault="00F00835" w:rsidP="0048248E">
            <w:pPr>
              <w:jc w:val="center"/>
              <w:rPr>
                <w:ins w:id="233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339" w:author="Shambavi Ganesh" w:date="2020-03-24T14:24:00Z">
                <w:pPr>
                  <w:jc w:val="right"/>
                </w:pPr>
              </w:pPrChange>
            </w:pPr>
            <w:ins w:id="234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0.751369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34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99351B9" w14:textId="66E2CE4C" w:rsidR="00F00835" w:rsidRPr="00F00835" w:rsidRDefault="00F00835" w:rsidP="0048248E">
            <w:pPr>
              <w:jc w:val="center"/>
              <w:rPr>
                <w:ins w:id="234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343" w:author="Shambavi Ganesh" w:date="2020-03-24T14:24:00Z">
                <w:pPr/>
              </w:pPrChange>
            </w:pPr>
            <w:ins w:id="234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101</w:t>
              </w:r>
            </w:ins>
          </w:p>
        </w:tc>
      </w:tr>
      <w:tr w:rsidR="00F00835" w:rsidRPr="00F00835" w14:paraId="46E22D7A" w14:textId="77777777" w:rsidTr="00F00835">
        <w:trPr>
          <w:trHeight w:val="290"/>
          <w:jc w:val="center"/>
          <w:ins w:id="2345" w:author="Shambavi Ganesh" w:date="2020-03-24T14:17:00Z"/>
          <w:trPrChange w:id="2346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234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86E377F" w14:textId="77777777" w:rsidR="00F00835" w:rsidRPr="0048248E" w:rsidRDefault="00F00835" w:rsidP="0048248E">
            <w:pPr>
              <w:jc w:val="center"/>
              <w:rPr>
                <w:ins w:id="2348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2349" w:author="Shambavi Ganesh" w:date="2020-03-24T14:26:00Z">
                  <w:rPr>
                    <w:ins w:id="2350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2351" w:author="Shambavi Ganesh" w:date="2020-03-24T14:24:00Z">
                <w:pPr>
                  <w:jc w:val="right"/>
                </w:pPr>
              </w:pPrChange>
            </w:pPr>
            <w:ins w:id="2352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2353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80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35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753B5B6" w14:textId="77777777" w:rsidR="00F00835" w:rsidRPr="00F00835" w:rsidRDefault="00F00835" w:rsidP="0048248E">
            <w:pPr>
              <w:jc w:val="center"/>
              <w:rPr>
                <w:ins w:id="235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356" w:author="Shambavi Ganesh" w:date="2020-03-24T14:24:00Z">
                <w:pPr>
                  <w:jc w:val="right"/>
                </w:pPr>
              </w:pPrChange>
            </w:pPr>
            <w:ins w:id="235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1058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35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16EF842" w14:textId="77777777" w:rsidR="00F00835" w:rsidRPr="00F00835" w:rsidRDefault="00F00835" w:rsidP="0048248E">
            <w:pPr>
              <w:jc w:val="center"/>
              <w:rPr>
                <w:ins w:id="235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360" w:author="Shambavi Ganesh" w:date="2020-03-24T14:24:00Z">
                <w:pPr>
                  <w:jc w:val="right"/>
                </w:pPr>
              </w:pPrChange>
            </w:pPr>
            <w:ins w:id="236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3.482987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36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36E074" w14:textId="77777777" w:rsidR="00F00835" w:rsidRPr="00F00835" w:rsidRDefault="00F00835" w:rsidP="0048248E">
            <w:pPr>
              <w:jc w:val="center"/>
              <w:rPr>
                <w:ins w:id="236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364" w:author="Shambavi Ganesh" w:date="2020-03-24T14:24:00Z">
                <w:pPr>
                  <w:jc w:val="right"/>
                </w:pPr>
              </w:pPrChange>
            </w:pPr>
            <w:ins w:id="236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0.087411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36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94DB23C" w14:textId="77777777" w:rsidR="00F00835" w:rsidRPr="00F00835" w:rsidRDefault="00F00835" w:rsidP="0048248E">
            <w:pPr>
              <w:jc w:val="center"/>
              <w:rPr>
                <w:ins w:id="236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368" w:author="Shambavi Ganesh" w:date="2020-03-24T14:24:00Z">
                <w:pPr>
                  <w:jc w:val="right"/>
                </w:pPr>
              </w:pPrChange>
            </w:pPr>
            <w:ins w:id="236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0.830915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37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4BB7773" w14:textId="26113757" w:rsidR="00F00835" w:rsidRPr="00F00835" w:rsidRDefault="00F00835" w:rsidP="0048248E">
            <w:pPr>
              <w:jc w:val="center"/>
              <w:rPr>
                <w:ins w:id="237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372" w:author="Shambavi Ganesh" w:date="2020-03-24T14:24:00Z">
                <w:pPr/>
              </w:pPrChange>
            </w:pPr>
            <w:ins w:id="237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101</w:t>
              </w:r>
            </w:ins>
          </w:p>
        </w:tc>
      </w:tr>
      <w:tr w:rsidR="00F00835" w:rsidRPr="00F00835" w14:paraId="1AA9BF6F" w14:textId="77777777" w:rsidTr="00F00835">
        <w:trPr>
          <w:trHeight w:val="290"/>
          <w:jc w:val="center"/>
          <w:ins w:id="2374" w:author="Shambavi Ganesh" w:date="2020-03-24T14:17:00Z"/>
          <w:trPrChange w:id="2375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237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DF76BB9" w14:textId="77777777" w:rsidR="00F00835" w:rsidRPr="0048248E" w:rsidRDefault="00F00835" w:rsidP="0048248E">
            <w:pPr>
              <w:jc w:val="center"/>
              <w:rPr>
                <w:ins w:id="2377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2378" w:author="Shambavi Ganesh" w:date="2020-03-24T14:26:00Z">
                  <w:rPr>
                    <w:ins w:id="2379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2380" w:author="Shambavi Ganesh" w:date="2020-03-24T14:24:00Z">
                <w:pPr>
                  <w:jc w:val="right"/>
                </w:pPr>
              </w:pPrChange>
            </w:pPr>
            <w:ins w:id="2381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2382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94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38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7EC8035" w14:textId="77777777" w:rsidR="00F00835" w:rsidRPr="00F00835" w:rsidRDefault="00F00835" w:rsidP="0048248E">
            <w:pPr>
              <w:jc w:val="center"/>
              <w:rPr>
                <w:ins w:id="238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385" w:author="Shambavi Ganesh" w:date="2020-03-24T14:24:00Z">
                <w:pPr>
                  <w:jc w:val="right"/>
                </w:pPr>
              </w:pPrChange>
            </w:pPr>
            <w:ins w:id="238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752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38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6FF4F96" w14:textId="77777777" w:rsidR="00F00835" w:rsidRPr="00F00835" w:rsidRDefault="00F00835" w:rsidP="0048248E">
            <w:pPr>
              <w:jc w:val="center"/>
              <w:rPr>
                <w:ins w:id="238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389" w:author="Shambavi Ganesh" w:date="2020-03-24T14:24:00Z">
                <w:pPr>
                  <w:jc w:val="right"/>
                </w:pPr>
              </w:pPrChange>
            </w:pPr>
            <w:ins w:id="239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2.444149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39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B9D21A2" w14:textId="77777777" w:rsidR="00F00835" w:rsidRPr="00F00835" w:rsidRDefault="00F00835" w:rsidP="0048248E">
            <w:pPr>
              <w:jc w:val="center"/>
              <w:rPr>
                <w:ins w:id="239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393" w:author="Shambavi Ganesh" w:date="2020-03-24T14:24:00Z">
                <w:pPr>
                  <w:jc w:val="right"/>
                </w:pPr>
              </w:pPrChange>
            </w:pPr>
            <w:ins w:id="239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0.069528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39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6200C28" w14:textId="77777777" w:rsidR="00F00835" w:rsidRPr="00F00835" w:rsidRDefault="00F00835" w:rsidP="0048248E">
            <w:pPr>
              <w:jc w:val="center"/>
              <w:rPr>
                <w:ins w:id="239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397" w:author="Shambavi Ganesh" w:date="2020-03-24T14:24:00Z">
                <w:pPr>
                  <w:jc w:val="right"/>
                </w:pPr>
              </w:pPrChange>
            </w:pPr>
            <w:ins w:id="239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0.989448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39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67F3F3C" w14:textId="7D84D680" w:rsidR="00F00835" w:rsidRPr="00F00835" w:rsidRDefault="00F00835" w:rsidP="0048248E">
            <w:pPr>
              <w:jc w:val="center"/>
              <w:rPr>
                <w:ins w:id="240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401" w:author="Shambavi Ganesh" w:date="2020-03-24T14:24:00Z">
                <w:pPr/>
              </w:pPrChange>
            </w:pPr>
            <w:ins w:id="240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101</w:t>
              </w:r>
            </w:ins>
          </w:p>
        </w:tc>
      </w:tr>
      <w:tr w:rsidR="00F00835" w:rsidRPr="00F00835" w14:paraId="2180DC60" w14:textId="77777777" w:rsidTr="00F00835">
        <w:trPr>
          <w:trHeight w:val="290"/>
          <w:jc w:val="center"/>
          <w:ins w:id="2403" w:author="Shambavi Ganesh" w:date="2020-03-24T14:17:00Z"/>
          <w:trPrChange w:id="2404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240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D21C89B" w14:textId="77777777" w:rsidR="00F00835" w:rsidRPr="0048248E" w:rsidRDefault="00F00835" w:rsidP="0048248E">
            <w:pPr>
              <w:jc w:val="center"/>
              <w:rPr>
                <w:ins w:id="2406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2407" w:author="Shambavi Ganesh" w:date="2020-03-24T14:26:00Z">
                  <w:rPr>
                    <w:ins w:id="2408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2409" w:author="Shambavi Ganesh" w:date="2020-03-24T14:24:00Z">
                <w:pPr>
                  <w:jc w:val="right"/>
                </w:pPr>
              </w:pPrChange>
            </w:pPr>
            <w:ins w:id="2410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2411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96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41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419E6DC" w14:textId="77777777" w:rsidR="00F00835" w:rsidRPr="00F00835" w:rsidRDefault="00F00835" w:rsidP="0048248E">
            <w:pPr>
              <w:jc w:val="center"/>
              <w:rPr>
                <w:ins w:id="241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414" w:author="Shambavi Ganesh" w:date="2020-03-24T14:24:00Z">
                <w:pPr>
                  <w:jc w:val="right"/>
                </w:pPr>
              </w:pPrChange>
            </w:pPr>
            <w:ins w:id="241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1231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41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0BA45D6" w14:textId="77777777" w:rsidR="00F00835" w:rsidRPr="00F00835" w:rsidRDefault="00F00835" w:rsidP="0048248E">
            <w:pPr>
              <w:jc w:val="center"/>
              <w:rPr>
                <w:ins w:id="241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418" w:author="Shambavi Ganesh" w:date="2020-03-24T14:24:00Z">
                <w:pPr>
                  <w:jc w:val="right"/>
                </w:pPr>
              </w:pPrChange>
            </w:pPr>
            <w:ins w:id="241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2.523152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42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515FA42" w14:textId="77777777" w:rsidR="00F00835" w:rsidRPr="00F00835" w:rsidRDefault="00F00835" w:rsidP="0048248E">
            <w:pPr>
              <w:jc w:val="center"/>
              <w:rPr>
                <w:ins w:id="242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422" w:author="Shambavi Ganesh" w:date="2020-03-24T14:24:00Z">
                <w:pPr>
                  <w:jc w:val="right"/>
                </w:pPr>
              </w:pPrChange>
            </w:pPr>
            <w:ins w:id="242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0.11869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42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72E95CF" w14:textId="77777777" w:rsidR="00F00835" w:rsidRPr="00F00835" w:rsidRDefault="00F00835" w:rsidP="0048248E">
            <w:pPr>
              <w:jc w:val="center"/>
              <w:rPr>
                <w:ins w:id="242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426" w:author="Shambavi Ganesh" w:date="2020-03-24T14:24:00Z">
                <w:pPr>
                  <w:jc w:val="right"/>
                </w:pPr>
              </w:pPrChange>
            </w:pPr>
            <w:ins w:id="242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0.840208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42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1360C40" w14:textId="6C25DACB" w:rsidR="00F00835" w:rsidRPr="00F00835" w:rsidRDefault="00F00835" w:rsidP="0048248E">
            <w:pPr>
              <w:jc w:val="center"/>
              <w:rPr>
                <w:ins w:id="242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430" w:author="Shambavi Ganesh" w:date="2020-03-24T14:24:00Z">
                <w:pPr/>
              </w:pPrChange>
            </w:pPr>
            <w:ins w:id="243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101</w:t>
              </w:r>
            </w:ins>
          </w:p>
        </w:tc>
      </w:tr>
      <w:tr w:rsidR="00F00835" w:rsidRPr="00F00835" w14:paraId="63CEA558" w14:textId="77777777" w:rsidTr="00F00835">
        <w:trPr>
          <w:trHeight w:val="290"/>
          <w:jc w:val="center"/>
          <w:ins w:id="2432" w:author="Shambavi Ganesh" w:date="2020-03-24T14:17:00Z"/>
          <w:trPrChange w:id="2433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243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79322A5" w14:textId="77777777" w:rsidR="00F00835" w:rsidRPr="0048248E" w:rsidRDefault="00F00835" w:rsidP="0048248E">
            <w:pPr>
              <w:jc w:val="center"/>
              <w:rPr>
                <w:ins w:id="2435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2436" w:author="Shambavi Ganesh" w:date="2020-03-24T14:26:00Z">
                  <w:rPr>
                    <w:ins w:id="2437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2438" w:author="Shambavi Ganesh" w:date="2020-03-24T14:24:00Z">
                <w:pPr>
                  <w:jc w:val="right"/>
                </w:pPr>
              </w:pPrChange>
            </w:pPr>
            <w:ins w:id="2439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2440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99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44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2A4F0A1" w14:textId="77777777" w:rsidR="00F00835" w:rsidRPr="00F00835" w:rsidRDefault="00F00835" w:rsidP="0048248E">
            <w:pPr>
              <w:jc w:val="center"/>
              <w:rPr>
                <w:ins w:id="244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443" w:author="Shambavi Ganesh" w:date="2020-03-24T14:24:00Z">
                <w:pPr>
                  <w:jc w:val="right"/>
                </w:pPr>
              </w:pPrChange>
            </w:pPr>
            <w:ins w:id="244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1788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44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CB01E6A" w14:textId="77777777" w:rsidR="00F00835" w:rsidRPr="00F00835" w:rsidRDefault="00F00835" w:rsidP="0048248E">
            <w:pPr>
              <w:jc w:val="center"/>
              <w:rPr>
                <w:ins w:id="244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447" w:author="Shambavi Ganesh" w:date="2020-03-24T14:24:00Z">
                <w:pPr>
                  <w:jc w:val="right"/>
                </w:pPr>
              </w:pPrChange>
            </w:pPr>
            <w:ins w:id="244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2.657718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44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B8B9EBF" w14:textId="77777777" w:rsidR="00F00835" w:rsidRPr="00F00835" w:rsidRDefault="00F00835" w:rsidP="0048248E">
            <w:pPr>
              <w:jc w:val="center"/>
              <w:rPr>
                <w:ins w:id="245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451" w:author="Shambavi Ganesh" w:date="2020-03-24T14:24:00Z">
                <w:pPr>
                  <w:jc w:val="right"/>
                </w:pPr>
              </w:pPrChange>
            </w:pPr>
            <w:ins w:id="245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0.116781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45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6560836" w14:textId="77777777" w:rsidR="00F00835" w:rsidRPr="00F00835" w:rsidRDefault="00F00835" w:rsidP="0048248E">
            <w:pPr>
              <w:jc w:val="center"/>
              <w:rPr>
                <w:ins w:id="245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455" w:author="Shambavi Ganesh" w:date="2020-03-24T14:24:00Z">
                <w:pPr>
                  <w:jc w:val="right"/>
                </w:pPr>
              </w:pPrChange>
            </w:pPr>
            <w:ins w:id="245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0.863981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45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D85DF27" w14:textId="034785FA" w:rsidR="00F00835" w:rsidRPr="00F00835" w:rsidRDefault="00F00835" w:rsidP="0048248E">
            <w:pPr>
              <w:jc w:val="center"/>
              <w:rPr>
                <w:ins w:id="245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459" w:author="Shambavi Ganesh" w:date="2020-03-24T14:24:00Z">
                <w:pPr/>
              </w:pPrChange>
            </w:pPr>
            <w:ins w:id="246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101</w:t>
              </w:r>
            </w:ins>
          </w:p>
        </w:tc>
      </w:tr>
      <w:tr w:rsidR="00F00835" w:rsidRPr="00F00835" w14:paraId="5EF477A4" w14:textId="77777777" w:rsidTr="00F00835">
        <w:trPr>
          <w:trHeight w:val="290"/>
          <w:jc w:val="center"/>
          <w:ins w:id="2461" w:author="Shambavi Ganesh" w:date="2020-03-24T14:17:00Z"/>
          <w:trPrChange w:id="2462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246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9AA1A6E" w14:textId="77777777" w:rsidR="00F00835" w:rsidRPr="0048248E" w:rsidRDefault="00F00835" w:rsidP="0048248E">
            <w:pPr>
              <w:jc w:val="center"/>
              <w:rPr>
                <w:ins w:id="2464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2465" w:author="Shambavi Ganesh" w:date="2020-03-24T14:26:00Z">
                  <w:rPr>
                    <w:ins w:id="2466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2467" w:author="Shambavi Ganesh" w:date="2020-03-24T14:24:00Z">
                <w:pPr>
                  <w:jc w:val="right"/>
                </w:pPr>
              </w:pPrChange>
            </w:pPr>
            <w:ins w:id="2468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2469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13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47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DC4B24B" w14:textId="77777777" w:rsidR="00F00835" w:rsidRPr="00F00835" w:rsidRDefault="00F00835" w:rsidP="0048248E">
            <w:pPr>
              <w:jc w:val="center"/>
              <w:rPr>
                <w:ins w:id="247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472" w:author="Shambavi Ganesh" w:date="2020-03-24T14:24:00Z">
                <w:pPr>
                  <w:jc w:val="right"/>
                </w:pPr>
              </w:pPrChange>
            </w:pPr>
            <w:ins w:id="247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1849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47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DF8DA42" w14:textId="77777777" w:rsidR="00F00835" w:rsidRPr="00F00835" w:rsidRDefault="00F00835" w:rsidP="0048248E">
            <w:pPr>
              <w:jc w:val="center"/>
              <w:rPr>
                <w:ins w:id="247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476" w:author="Shambavi Ganesh" w:date="2020-03-24T14:24:00Z">
                <w:pPr>
                  <w:jc w:val="right"/>
                </w:pPr>
              </w:pPrChange>
            </w:pPr>
            <w:ins w:id="247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1.943213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47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EDA0F36" w14:textId="77777777" w:rsidR="00F00835" w:rsidRPr="00F00835" w:rsidRDefault="00F00835" w:rsidP="0048248E">
            <w:pPr>
              <w:jc w:val="center"/>
              <w:rPr>
                <w:ins w:id="247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480" w:author="Shambavi Ganesh" w:date="2020-03-24T14:24:00Z">
                <w:pPr>
                  <w:jc w:val="right"/>
                </w:pPr>
              </w:pPrChange>
            </w:pPr>
            <w:ins w:id="248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0.107398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48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E866068" w14:textId="77777777" w:rsidR="00F00835" w:rsidRPr="00F00835" w:rsidRDefault="00F00835" w:rsidP="0048248E">
            <w:pPr>
              <w:jc w:val="center"/>
              <w:rPr>
                <w:ins w:id="248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484" w:author="Shambavi Ganesh" w:date="2020-03-24T14:24:00Z">
                <w:pPr>
                  <w:jc w:val="right"/>
                </w:pPr>
              </w:pPrChange>
            </w:pPr>
            <w:ins w:id="248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0.130722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48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42D752A" w14:textId="69EB6E68" w:rsidR="00F00835" w:rsidRPr="00F00835" w:rsidRDefault="00F00835" w:rsidP="0048248E">
            <w:pPr>
              <w:jc w:val="center"/>
              <w:rPr>
                <w:ins w:id="248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488" w:author="Shambavi Ganesh" w:date="2020-03-24T14:24:00Z">
                <w:pPr/>
              </w:pPrChange>
            </w:pPr>
            <w:ins w:id="248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110</w:t>
              </w:r>
            </w:ins>
          </w:p>
        </w:tc>
      </w:tr>
      <w:tr w:rsidR="00F00835" w:rsidRPr="00F00835" w14:paraId="66CCB821" w14:textId="77777777" w:rsidTr="00F00835">
        <w:trPr>
          <w:trHeight w:val="290"/>
          <w:jc w:val="center"/>
          <w:ins w:id="2490" w:author="Shambavi Ganesh" w:date="2020-03-24T14:17:00Z"/>
          <w:trPrChange w:id="2491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249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39EAEEF" w14:textId="77777777" w:rsidR="00F00835" w:rsidRPr="0048248E" w:rsidRDefault="00F00835" w:rsidP="0048248E">
            <w:pPr>
              <w:jc w:val="center"/>
              <w:rPr>
                <w:ins w:id="2493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2494" w:author="Shambavi Ganesh" w:date="2020-03-24T14:26:00Z">
                  <w:rPr>
                    <w:ins w:id="2495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2496" w:author="Shambavi Ganesh" w:date="2020-03-24T14:24:00Z">
                <w:pPr>
                  <w:jc w:val="right"/>
                </w:pPr>
              </w:pPrChange>
            </w:pPr>
            <w:ins w:id="2497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2498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26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49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A9F74A" w14:textId="77777777" w:rsidR="00F00835" w:rsidRPr="00F00835" w:rsidRDefault="00F00835" w:rsidP="0048248E">
            <w:pPr>
              <w:jc w:val="center"/>
              <w:rPr>
                <w:ins w:id="250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501" w:author="Shambavi Ganesh" w:date="2020-03-24T14:24:00Z">
                <w:pPr>
                  <w:jc w:val="right"/>
                </w:pPr>
              </w:pPrChange>
            </w:pPr>
            <w:ins w:id="250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1739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50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880C45F" w14:textId="77777777" w:rsidR="00F00835" w:rsidRPr="00F00835" w:rsidRDefault="00F00835" w:rsidP="0048248E">
            <w:pPr>
              <w:jc w:val="center"/>
              <w:rPr>
                <w:ins w:id="250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505" w:author="Shambavi Ganesh" w:date="2020-03-24T14:24:00Z">
                <w:pPr>
                  <w:jc w:val="right"/>
                </w:pPr>
              </w:pPrChange>
            </w:pPr>
            <w:ins w:id="250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2.326049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50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EFA5F55" w14:textId="77777777" w:rsidR="00F00835" w:rsidRPr="00F00835" w:rsidRDefault="00F00835" w:rsidP="0048248E">
            <w:pPr>
              <w:jc w:val="center"/>
              <w:rPr>
                <w:ins w:id="250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509" w:author="Shambavi Ganesh" w:date="2020-03-24T14:24:00Z">
                <w:pPr>
                  <w:jc w:val="right"/>
                </w:pPr>
              </w:pPrChange>
            </w:pPr>
            <w:ins w:id="251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0.086003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51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6280C28" w14:textId="77777777" w:rsidR="00F00835" w:rsidRPr="00F00835" w:rsidRDefault="00F00835" w:rsidP="0048248E">
            <w:pPr>
              <w:jc w:val="center"/>
              <w:rPr>
                <w:ins w:id="251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513" w:author="Shambavi Ganesh" w:date="2020-03-24T14:24:00Z">
                <w:pPr>
                  <w:jc w:val="right"/>
                </w:pPr>
              </w:pPrChange>
            </w:pPr>
            <w:ins w:id="251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0.123241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51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6730EC" w14:textId="07F77A88" w:rsidR="00F00835" w:rsidRPr="00F00835" w:rsidRDefault="00F00835" w:rsidP="0048248E">
            <w:pPr>
              <w:jc w:val="center"/>
              <w:rPr>
                <w:ins w:id="251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517" w:author="Shambavi Ganesh" w:date="2020-03-24T14:24:00Z">
                <w:pPr/>
              </w:pPrChange>
            </w:pPr>
            <w:ins w:id="251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110</w:t>
              </w:r>
            </w:ins>
          </w:p>
        </w:tc>
      </w:tr>
      <w:tr w:rsidR="00F00835" w:rsidRPr="00F00835" w14:paraId="11789179" w14:textId="77777777" w:rsidTr="00F00835">
        <w:trPr>
          <w:trHeight w:val="290"/>
          <w:jc w:val="center"/>
          <w:ins w:id="2519" w:author="Shambavi Ganesh" w:date="2020-03-24T14:17:00Z"/>
          <w:trPrChange w:id="2520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252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6C0C77E" w14:textId="77777777" w:rsidR="00F00835" w:rsidRPr="0048248E" w:rsidRDefault="00F00835" w:rsidP="0048248E">
            <w:pPr>
              <w:jc w:val="center"/>
              <w:rPr>
                <w:ins w:id="2522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2523" w:author="Shambavi Ganesh" w:date="2020-03-24T14:26:00Z">
                  <w:rPr>
                    <w:ins w:id="2524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2525" w:author="Shambavi Ganesh" w:date="2020-03-24T14:24:00Z">
                <w:pPr>
                  <w:jc w:val="right"/>
                </w:pPr>
              </w:pPrChange>
            </w:pPr>
            <w:ins w:id="2526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2527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33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52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CB21021" w14:textId="77777777" w:rsidR="00F00835" w:rsidRPr="00F00835" w:rsidRDefault="00F00835" w:rsidP="0048248E">
            <w:pPr>
              <w:jc w:val="center"/>
              <w:rPr>
                <w:ins w:id="252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530" w:author="Shambavi Ganesh" w:date="2020-03-24T14:24:00Z">
                <w:pPr>
                  <w:jc w:val="right"/>
                </w:pPr>
              </w:pPrChange>
            </w:pPr>
            <w:ins w:id="253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2498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53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6219649" w14:textId="77777777" w:rsidR="00F00835" w:rsidRPr="00F00835" w:rsidRDefault="00F00835" w:rsidP="0048248E">
            <w:pPr>
              <w:jc w:val="center"/>
              <w:rPr>
                <w:ins w:id="253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534" w:author="Shambavi Ganesh" w:date="2020-03-24T14:24:00Z">
                <w:pPr>
                  <w:jc w:val="right"/>
                </w:pPr>
              </w:pPrChange>
            </w:pPr>
            <w:ins w:id="253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1.933947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53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18F2F42" w14:textId="77777777" w:rsidR="00F00835" w:rsidRPr="00F00835" w:rsidRDefault="00F00835" w:rsidP="0048248E">
            <w:pPr>
              <w:jc w:val="center"/>
              <w:rPr>
                <w:ins w:id="253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538" w:author="Shambavi Ganesh" w:date="2020-03-24T14:24:00Z">
                <w:pPr>
                  <w:jc w:val="right"/>
                </w:pPr>
              </w:pPrChange>
            </w:pPr>
            <w:ins w:id="253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0.124291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54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D14CE6C" w14:textId="77777777" w:rsidR="00F00835" w:rsidRPr="00F00835" w:rsidRDefault="00F00835" w:rsidP="0048248E">
            <w:pPr>
              <w:jc w:val="center"/>
              <w:rPr>
                <w:ins w:id="254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542" w:author="Shambavi Ganesh" w:date="2020-03-24T14:24:00Z">
                <w:pPr>
                  <w:jc w:val="right"/>
                </w:pPr>
              </w:pPrChange>
            </w:pPr>
            <w:ins w:id="254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0.098111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54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23FB7BC" w14:textId="3C24695B" w:rsidR="00F00835" w:rsidRPr="00F00835" w:rsidRDefault="00F00835" w:rsidP="0048248E">
            <w:pPr>
              <w:jc w:val="center"/>
              <w:rPr>
                <w:ins w:id="254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546" w:author="Shambavi Ganesh" w:date="2020-03-24T14:24:00Z">
                <w:pPr/>
              </w:pPrChange>
            </w:pPr>
            <w:ins w:id="254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110</w:t>
              </w:r>
            </w:ins>
          </w:p>
        </w:tc>
      </w:tr>
      <w:tr w:rsidR="00F00835" w:rsidRPr="00F00835" w14:paraId="0EE6E3E0" w14:textId="77777777" w:rsidTr="00F00835">
        <w:trPr>
          <w:trHeight w:val="290"/>
          <w:jc w:val="center"/>
          <w:ins w:id="2548" w:author="Shambavi Ganesh" w:date="2020-03-24T14:17:00Z"/>
          <w:trPrChange w:id="2549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255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719144" w14:textId="77777777" w:rsidR="00F00835" w:rsidRPr="0048248E" w:rsidRDefault="00F00835" w:rsidP="0048248E">
            <w:pPr>
              <w:jc w:val="center"/>
              <w:rPr>
                <w:ins w:id="2551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2552" w:author="Shambavi Ganesh" w:date="2020-03-24T14:26:00Z">
                  <w:rPr>
                    <w:ins w:id="2553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2554" w:author="Shambavi Ganesh" w:date="2020-03-24T14:24:00Z">
                <w:pPr>
                  <w:jc w:val="right"/>
                </w:pPr>
              </w:pPrChange>
            </w:pPr>
            <w:ins w:id="2555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2556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34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55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4DED463" w14:textId="77777777" w:rsidR="00F00835" w:rsidRPr="00F00835" w:rsidRDefault="00F00835" w:rsidP="0048248E">
            <w:pPr>
              <w:jc w:val="center"/>
              <w:rPr>
                <w:ins w:id="255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559" w:author="Shambavi Ganesh" w:date="2020-03-24T14:24:00Z">
                <w:pPr>
                  <w:jc w:val="right"/>
                </w:pPr>
              </w:pPrChange>
            </w:pPr>
            <w:ins w:id="256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3077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56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386CF61" w14:textId="77777777" w:rsidR="00F00835" w:rsidRPr="00F00835" w:rsidRDefault="00F00835" w:rsidP="0048248E">
            <w:pPr>
              <w:jc w:val="center"/>
              <w:rPr>
                <w:ins w:id="256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563" w:author="Shambavi Ganesh" w:date="2020-03-24T14:24:00Z">
                <w:pPr>
                  <w:jc w:val="right"/>
                </w:pPr>
              </w:pPrChange>
            </w:pPr>
            <w:ins w:id="256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2.603835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56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5CE87FF" w14:textId="77777777" w:rsidR="00F00835" w:rsidRPr="00F00835" w:rsidRDefault="00F00835" w:rsidP="0048248E">
            <w:pPr>
              <w:jc w:val="center"/>
              <w:rPr>
                <w:ins w:id="256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567" w:author="Shambavi Ganesh" w:date="2020-03-24T14:24:00Z">
                <w:pPr>
                  <w:jc w:val="right"/>
                </w:pPr>
              </w:pPrChange>
            </w:pPr>
            <w:ins w:id="256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0.095006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56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F43E740" w14:textId="77777777" w:rsidR="00F00835" w:rsidRPr="00F00835" w:rsidRDefault="00F00835" w:rsidP="0048248E">
            <w:pPr>
              <w:jc w:val="center"/>
              <w:rPr>
                <w:ins w:id="257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571" w:author="Shambavi Ganesh" w:date="2020-03-24T14:24:00Z">
                <w:pPr>
                  <w:jc w:val="right"/>
                </w:pPr>
              </w:pPrChange>
            </w:pPr>
            <w:ins w:id="257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0.085698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57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B0B6322" w14:textId="5BEA9981" w:rsidR="00F00835" w:rsidRPr="00F00835" w:rsidRDefault="00F00835" w:rsidP="0048248E">
            <w:pPr>
              <w:jc w:val="center"/>
              <w:rPr>
                <w:ins w:id="257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575" w:author="Shambavi Ganesh" w:date="2020-03-24T14:24:00Z">
                <w:pPr/>
              </w:pPrChange>
            </w:pPr>
            <w:ins w:id="257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110</w:t>
              </w:r>
            </w:ins>
          </w:p>
        </w:tc>
      </w:tr>
      <w:tr w:rsidR="00F00835" w:rsidRPr="00F00835" w14:paraId="74FE77E2" w14:textId="77777777" w:rsidTr="00F00835">
        <w:trPr>
          <w:trHeight w:val="290"/>
          <w:jc w:val="center"/>
          <w:ins w:id="2577" w:author="Shambavi Ganesh" w:date="2020-03-24T14:17:00Z"/>
          <w:trPrChange w:id="2578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257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AC0B7A8" w14:textId="77777777" w:rsidR="00F00835" w:rsidRPr="0048248E" w:rsidRDefault="00F00835" w:rsidP="0048248E">
            <w:pPr>
              <w:jc w:val="center"/>
              <w:rPr>
                <w:ins w:id="2580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2581" w:author="Shambavi Ganesh" w:date="2020-03-24T14:26:00Z">
                  <w:rPr>
                    <w:ins w:id="2582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2583" w:author="Shambavi Ganesh" w:date="2020-03-24T14:24:00Z">
                <w:pPr>
                  <w:jc w:val="right"/>
                </w:pPr>
              </w:pPrChange>
            </w:pPr>
            <w:ins w:id="2584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2585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55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58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E52731C" w14:textId="77777777" w:rsidR="00F00835" w:rsidRPr="00F00835" w:rsidRDefault="00F00835" w:rsidP="0048248E">
            <w:pPr>
              <w:jc w:val="center"/>
              <w:rPr>
                <w:ins w:id="258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588" w:author="Shambavi Ganesh" w:date="2020-03-24T14:24:00Z">
                <w:pPr>
                  <w:jc w:val="right"/>
                </w:pPr>
              </w:pPrChange>
            </w:pPr>
            <w:ins w:id="258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1576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59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16D32A" w14:textId="77777777" w:rsidR="00F00835" w:rsidRPr="00F00835" w:rsidRDefault="00F00835" w:rsidP="0048248E">
            <w:pPr>
              <w:jc w:val="center"/>
              <w:rPr>
                <w:ins w:id="259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592" w:author="Shambavi Ganesh" w:date="2020-03-24T14:24:00Z">
                <w:pPr>
                  <w:jc w:val="right"/>
                </w:pPr>
              </w:pPrChange>
            </w:pPr>
            <w:ins w:id="259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2.802665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59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2AFAB81" w14:textId="77777777" w:rsidR="00F00835" w:rsidRPr="00F00835" w:rsidRDefault="00F00835" w:rsidP="0048248E">
            <w:pPr>
              <w:jc w:val="center"/>
              <w:rPr>
                <w:ins w:id="259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596" w:author="Shambavi Ganesh" w:date="2020-03-24T14:24:00Z">
                <w:pPr>
                  <w:jc w:val="right"/>
                </w:pPr>
              </w:pPrChange>
            </w:pPr>
            <w:ins w:id="259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0.166823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59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8534503" w14:textId="77777777" w:rsidR="00F00835" w:rsidRPr="00F00835" w:rsidRDefault="00F00835" w:rsidP="0048248E">
            <w:pPr>
              <w:jc w:val="center"/>
              <w:rPr>
                <w:ins w:id="259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600" w:author="Shambavi Ganesh" w:date="2020-03-24T14:24:00Z">
                <w:pPr>
                  <w:jc w:val="right"/>
                </w:pPr>
              </w:pPrChange>
            </w:pPr>
            <w:ins w:id="260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0.143968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60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D8B5310" w14:textId="520FD4B6" w:rsidR="00F00835" w:rsidRPr="00F00835" w:rsidRDefault="00F00835" w:rsidP="0048248E">
            <w:pPr>
              <w:jc w:val="center"/>
              <w:rPr>
                <w:ins w:id="260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604" w:author="Shambavi Ganesh" w:date="2020-03-24T14:24:00Z">
                <w:pPr/>
              </w:pPrChange>
            </w:pPr>
            <w:ins w:id="260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110</w:t>
              </w:r>
            </w:ins>
          </w:p>
        </w:tc>
      </w:tr>
      <w:tr w:rsidR="00F00835" w:rsidRPr="00F00835" w14:paraId="7DAA1ED2" w14:textId="77777777" w:rsidTr="00F00835">
        <w:trPr>
          <w:trHeight w:val="290"/>
          <w:jc w:val="center"/>
          <w:ins w:id="2606" w:author="Shambavi Ganesh" w:date="2020-03-24T14:17:00Z"/>
          <w:trPrChange w:id="2607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260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14A0898" w14:textId="77777777" w:rsidR="00F00835" w:rsidRPr="0048248E" w:rsidRDefault="00F00835" w:rsidP="0048248E">
            <w:pPr>
              <w:jc w:val="center"/>
              <w:rPr>
                <w:ins w:id="2609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2610" w:author="Shambavi Ganesh" w:date="2020-03-24T14:26:00Z">
                  <w:rPr>
                    <w:ins w:id="2611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2612" w:author="Shambavi Ganesh" w:date="2020-03-24T14:24:00Z">
                <w:pPr>
                  <w:jc w:val="right"/>
                </w:pPr>
              </w:pPrChange>
            </w:pPr>
            <w:ins w:id="2613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2614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87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61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03893D8" w14:textId="77777777" w:rsidR="00F00835" w:rsidRPr="00F00835" w:rsidRDefault="00F00835" w:rsidP="0048248E">
            <w:pPr>
              <w:jc w:val="center"/>
              <w:rPr>
                <w:ins w:id="261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617" w:author="Shambavi Ganesh" w:date="2020-03-24T14:24:00Z">
                <w:pPr>
                  <w:jc w:val="right"/>
                </w:pPr>
              </w:pPrChange>
            </w:pPr>
            <w:ins w:id="261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1726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61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58CC380" w14:textId="77777777" w:rsidR="00F00835" w:rsidRPr="00F00835" w:rsidRDefault="00F00835" w:rsidP="0048248E">
            <w:pPr>
              <w:jc w:val="center"/>
              <w:rPr>
                <w:ins w:id="262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621" w:author="Shambavi Ganesh" w:date="2020-03-24T14:24:00Z">
                <w:pPr>
                  <w:jc w:val="right"/>
                </w:pPr>
              </w:pPrChange>
            </w:pPr>
            <w:ins w:id="262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3.289687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62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434CD0E" w14:textId="77777777" w:rsidR="00F00835" w:rsidRPr="00F00835" w:rsidRDefault="00F00835" w:rsidP="0048248E">
            <w:pPr>
              <w:jc w:val="center"/>
              <w:rPr>
                <w:ins w:id="262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625" w:author="Shambavi Ganesh" w:date="2020-03-24T14:24:00Z">
                <w:pPr>
                  <w:jc w:val="right"/>
                </w:pPr>
              </w:pPrChange>
            </w:pPr>
            <w:ins w:id="262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0.168146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62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8AB7DD5" w14:textId="77777777" w:rsidR="00F00835" w:rsidRPr="00F00835" w:rsidRDefault="00F00835" w:rsidP="0048248E">
            <w:pPr>
              <w:jc w:val="center"/>
              <w:rPr>
                <w:ins w:id="262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629" w:author="Shambavi Ganesh" w:date="2020-03-24T14:24:00Z">
                <w:pPr>
                  <w:jc w:val="right"/>
                </w:pPr>
              </w:pPrChange>
            </w:pPr>
            <w:ins w:id="263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0.173849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63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60735DD" w14:textId="446024B5" w:rsidR="00F00835" w:rsidRPr="00F00835" w:rsidRDefault="00F00835" w:rsidP="0048248E">
            <w:pPr>
              <w:jc w:val="center"/>
              <w:rPr>
                <w:ins w:id="263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633" w:author="Shambavi Ganesh" w:date="2020-03-24T14:24:00Z">
                <w:pPr/>
              </w:pPrChange>
            </w:pPr>
            <w:ins w:id="263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110</w:t>
              </w:r>
            </w:ins>
          </w:p>
        </w:tc>
      </w:tr>
      <w:tr w:rsidR="00F00835" w:rsidRPr="00F00835" w14:paraId="32F41654" w14:textId="77777777" w:rsidTr="00F00835">
        <w:trPr>
          <w:trHeight w:val="290"/>
          <w:jc w:val="center"/>
          <w:ins w:id="2635" w:author="Shambavi Ganesh" w:date="2020-03-24T14:17:00Z"/>
          <w:trPrChange w:id="2636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263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26D5FB2" w14:textId="77777777" w:rsidR="00F00835" w:rsidRPr="0048248E" w:rsidRDefault="00F00835" w:rsidP="0048248E">
            <w:pPr>
              <w:jc w:val="center"/>
              <w:rPr>
                <w:ins w:id="2638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2639" w:author="Shambavi Ganesh" w:date="2020-03-24T14:26:00Z">
                  <w:rPr>
                    <w:ins w:id="2640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2641" w:author="Shambavi Ganesh" w:date="2020-03-24T14:24:00Z">
                <w:pPr>
                  <w:jc w:val="right"/>
                </w:pPr>
              </w:pPrChange>
            </w:pPr>
            <w:ins w:id="2642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2643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89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64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8FCD774" w14:textId="77777777" w:rsidR="00F00835" w:rsidRPr="00F00835" w:rsidRDefault="00F00835" w:rsidP="0048248E">
            <w:pPr>
              <w:jc w:val="center"/>
              <w:rPr>
                <w:ins w:id="264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646" w:author="Shambavi Ganesh" w:date="2020-03-24T14:24:00Z">
                <w:pPr>
                  <w:jc w:val="right"/>
                </w:pPr>
              </w:pPrChange>
            </w:pPr>
            <w:ins w:id="264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231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64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6E241ED" w14:textId="77777777" w:rsidR="00F00835" w:rsidRPr="00F00835" w:rsidRDefault="00F00835" w:rsidP="0048248E">
            <w:pPr>
              <w:jc w:val="center"/>
              <w:rPr>
                <w:ins w:id="264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650" w:author="Shambavi Ganesh" w:date="2020-03-24T14:24:00Z">
                <w:pPr>
                  <w:jc w:val="right"/>
                </w:pPr>
              </w:pPrChange>
            </w:pPr>
            <w:ins w:id="265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3.121212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65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1080833" w14:textId="77777777" w:rsidR="00F00835" w:rsidRPr="00F00835" w:rsidRDefault="00F00835" w:rsidP="0048248E">
            <w:pPr>
              <w:jc w:val="center"/>
              <w:rPr>
                <w:ins w:id="265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654" w:author="Shambavi Ganesh" w:date="2020-03-24T14:24:00Z">
                <w:pPr>
                  <w:jc w:val="right"/>
                </w:pPr>
              </w:pPrChange>
            </w:pPr>
            <w:ins w:id="265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0.580427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65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C2F63F7" w14:textId="77777777" w:rsidR="00F00835" w:rsidRPr="00F00835" w:rsidRDefault="00F00835" w:rsidP="0048248E">
            <w:pPr>
              <w:jc w:val="center"/>
              <w:rPr>
                <w:ins w:id="265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658" w:author="Shambavi Ganesh" w:date="2020-03-24T14:24:00Z">
                <w:pPr>
                  <w:jc w:val="right"/>
                </w:pPr>
              </w:pPrChange>
            </w:pPr>
            <w:ins w:id="265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0.861454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66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11AF9F5" w14:textId="376CFE62" w:rsidR="00F00835" w:rsidRPr="00F00835" w:rsidRDefault="00F00835" w:rsidP="0048248E">
            <w:pPr>
              <w:jc w:val="center"/>
              <w:rPr>
                <w:ins w:id="266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662" w:author="Shambavi Ganesh" w:date="2020-03-24T14:24:00Z">
                <w:pPr/>
              </w:pPrChange>
            </w:pPr>
            <w:ins w:id="266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110</w:t>
              </w:r>
            </w:ins>
          </w:p>
        </w:tc>
      </w:tr>
      <w:tr w:rsidR="00F00835" w:rsidRPr="00F00835" w14:paraId="564FAB5C" w14:textId="77777777" w:rsidTr="00F00835">
        <w:trPr>
          <w:trHeight w:val="290"/>
          <w:jc w:val="center"/>
          <w:ins w:id="2664" w:author="Shambavi Ganesh" w:date="2020-03-24T14:17:00Z"/>
          <w:trPrChange w:id="2665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266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0964C3" w14:textId="77777777" w:rsidR="00F00835" w:rsidRPr="0048248E" w:rsidRDefault="00F00835" w:rsidP="0048248E">
            <w:pPr>
              <w:jc w:val="center"/>
              <w:rPr>
                <w:ins w:id="2667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2668" w:author="Shambavi Ganesh" w:date="2020-03-24T14:26:00Z">
                  <w:rPr>
                    <w:ins w:id="2669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2670" w:author="Shambavi Ganesh" w:date="2020-03-24T14:24:00Z">
                <w:pPr>
                  <w:jc w:val="right"/>
                </w:pPr>
              </w:pPrChange>
            </w:pPr>
            <w:ins w:id="2671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2672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67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86B7B48" w14:textId="77777777" w:rsidR="00F00835" w:rsidRPr="00F00835" w:rsidRDefault="00F00835" w:rsidP="0048248E">
            <w:pPr>
              <w:jc w:val="center"/>
              <w:rPr>
                <w:ins w:id="267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675" w:author="Shambavi Ganesh" w:date="2020-03-24T14:24:00Z">
                <w:pPr>
                  <w:jc w:val="right"/>
                </w:pPr>
              </w:pPrChange>
            </w:pPr>
            <w:ins w:id="267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1048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67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E656F52" w14:textId="77777777" w:rsidR="00F00835" w:rsidRPr="00F00835" w:rsidRDefault="00F00835" w:rsidP="0048248E">
            <w:pPr>
              <w:jc w:val="center"/>
              <w:rPr>
                <w:ins w:id="267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679" w:author="Shambavi Ganesh" w:date="2020-03-24T14:24:00Z">
                <w:pPr>
                  <w:jc w:val="right"/>
                </w:pPr>
              </w:pPrChange>
            </w:pPr>
            <w:ins w:id="268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3.298664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68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46C616D" w14:textId="77777777" w:rsidR="00F00835" w:rsidRPr="00F00835" w:rsidRDefault="00F00835" w:rsidP="0048248E">
            <w:pPr>
              <w:jc w:val="center"/>
              <w:rPr>
                <w:ins w:id="268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683" w:author="Shambavi Ganesh" w:date="2020-03-24T14:24:00Z">
                <w:pPr>
                  <w:jc w:val="right"/>
                </w:pPr>
              </w:pPrChange>
            </w:pPr>
            <w:ins w:id="268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0.30782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68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CE254C2" w14:textId="77777777" w:rsidR="00F00835" w:rsidRPr="00F00835" w:rsidRDefault="00F00835" w:rsidP="0048248E">
            <w:pPr>
              <w:jc w:val="center"/>
              <w:rPr>
                <w:ins w:id="268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687" w:author="Shambavi Ganesh" w:date="2020-03-24T14:24:00Z">
                <w:pPr>
                  <w:jc w:val="right"/>
                </w:pPr>
              </w:pPrChange>
            </w:pPr>
            <w:ins w:id="268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0.684914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68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1DA7F3A" w14:textId="6B67CC24" w:rsidR="00F00835" w:rsidRPr="00F00835" w:rsidRDefault="00F00835" w:rsidP="0048248E">
            <w:pPr>
              <w:jc w:val="center"/>
              <w:rPr>
                <w:ins w:id="269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691" w:author="Shambavi Ganesh" w:date="2020-03-24T14:24:00Z">
                <w:pPr/>
              </w:pPrChange>
            </w:pPr>
            <w:ins w:id="269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111</w:t>
              </w:r>
            </w:ins>
          </w:p>
        </w:tc>
      </w:tr>
      <w:tr w:rsidR="00F00835" w:rsidRPr="00F00835" w14:paraId="528F6122" w14:textId="77777777" w:rsidTr="00F00835">
        <w:trPr>
          <w:trHeight w:val="290"/>
          <w:jc w:val="center"/>
          <w:ins w:id="2693" w:author="Shambavi Ganesh" w:date="2020-03-24T14:17:00Z"/>
          <w:trPrChange w:id="2694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269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96DD9B7" w14:textId="77777777" w:rsidR="00F00835" w:rsidRPr="0048248E" w:rsidRDefault="00F00835" w:rsidP="0048248E">
            <w:pPr>
              <w:jc w:val="center"/>
              <w:rPr>
                <w:ins w:id="2696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2697" w:author="Shambavi Ganesh" w:date="2020-03-24T14:26:00Z">
                  <w:rPr>
                    <w:ins w:id="2698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2699" w:author="Shambavi Ganesh" w:date="2020-03-24T14:24:00Z">
                <w:pPr>
                  <w:jc w:val="right"/>
                </w:pPr>
              </w:pPrChange>
            </w:pPr>
            <w:ins w:id="2700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2701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5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70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6460D89" w14:textId="77777777" w:rsidR="00F00835" w:rsidRPr="00F00835" w:rsidRDefault="00F00835" w:rsidP="0048248E">
            <w:pPr>
              <w:jc w:val="center"/>
              <w:rPr>
                <w:ins w:id="270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704" w:author="Shambavi Ganesh" w:date="2020-03-24T14:24:00Z">
                <w:pPr>
                  <w:jc w:val="right"/>
                </w:pPr>
              </w:pPrChange>
            </w:pPr>
            <w:ins w:id="270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24992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70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8820242" w14:textId="77777777" w:rsidR="00F00835" w:rsidRPr="00F00835" w:rsidRDefault="00F00835" w:rsidP="0048248E">
            <w:pPr>
              <w:jc w:val="center"/>
              <w:rPr>
                <w:ins w:id="270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708" w:author="Shambavi Ganesh" w:date="2020-03-24T14:24:00Z">
                <w:pPr>
                  <w:jc w:val="right"/>
                </w:pPr>
              </w:pPrChange>
            </w:pPr>
            <w:ins w:id="270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0.74912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71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E9D6E60" w14:textId="77777777" w:rsidR="00F00835" w:rsidRPr="00F00835" w:rsidRDefault="00F00835" w:rsidP="0048248E">
            <w:pPr>
              <w:jc w:val="center"/>
              <w:rPr>
                <w:ins w:id="271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712" w:author="Shambavi Ganesh" w:date="2020-03-24T14:24:00Z">
                <w:pPr>
                  <w:jc w:val="right"/>
                </w:pPr>
              </w:pPrChange>
            </w:pPr>
            <w:ins w:id="271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0.058694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71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8A02EE5" w14:textId="77777777" w:rsidR="00F00835" w:rsidRPr="00F00835" w:rsidRDefault="00F00835" w:rsidP="0048248E">
            <w:pPr>
              <w:jc w:val="center"/>
              <w:rPr>
                <w:ins w:id="271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716" w:author="Shambavi Ganesh" w:date="2020-03-24T14:24:00Z">
                <w:pPr>
                  <w:jc w:val="right"/>
                </w:pPr>
              </w:pPrChange>
            </w:pPr>
            <w:ins w:id="271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0.244284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71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433CEC0" w14:textId="080F796B" w:rsidR="00F00835" w:rsidRPr="00F00835" w:rsidRDefault="00F00835" w:rsidP="0048248E">
            <w:pPr>
              <w:jc w:val="center"/>
              <w:rPr>
                <w:ins w:id="271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720" w:author="Shambavi Ganesh" w:date="2020-03-24T14:24:00Z">
                <w:pPr/>
              </w:pPrChange>
            </w:pPr>
            <w:ins w:id="272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111</w:t>
              </w:r>
            </w:ins>
          </w:p>
        </w:tc>
      </w:tr>
      <w:tr w:rsidR="00F00835" w:rsidRPr="00F00835" w14:paraId="57397C15" w14:textId="77777777" w:rsidTr="00F00835">
        <w:trPr>
          <w:trHeight w:val="290"/>
          <w:jc w:val="center"/>
          <w:ins w:id="2722" w:author="Shambavi Ganesh" w:date="2020-03-24T14:17:00Z"/>
          <w:trPrChange w:id="2723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272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18E36D5" w14:textId="77777777" w:rsidR="00F00835" w:rsidRPr="0048248E" w:rsidRDefault="00F00835" w:rsidP="0048248E">
            <w:pPr>
              <w:jc w:val="center"/>
              <w:rPr>
                <w:ins w:id="2725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2726" w:author="Shambavi Ganesh" w:date="2020-03-24T14:26:00Z">
                  <w:rPr>
                    <w:ins w:id="2727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2728" w:author="Shambavi Ganesh" w:date="2020-03-24T14:24:00Z">
                <w:pPr>
                  <w:jc w:val="right"/>
                </w:pPr>
              </w:pPrChange>
            </w:pPr>
            <w:ins w:id="2729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2730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73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7DA6F48" w14:textId="77777777" w:rsidR="00F00835" w:rsidRPr="00F00835" w:rsidRDefault="00F00835" w:rsidP="0048248E">
            <w:pPr>
              <w:jc w:val="center"/>
              <w:rPr>
                <w:ins w:id="273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733" w:author="Shambavi Ganesh" w:date="2020-03-24T14:24:00Z">
                <w:pPr>
                  <w:jc w:val="right"/>
                </w:pPr>
              </w:pPrChange>
            </w:pPr>
            <w:ins w:id="273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27277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73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1EBF833" w14:textId="77777777" w:rsidR="00F00835" w:rsidRPr="00F00835" w:rsidRDefault="00F00835" w:rsidP="0048248E">
            <w:pPr>
              <w:jc w:val="center"/>
              <w:rPr>
                <w:ins w:id="273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737" w:author="Shambavi Ganesh" w:date="2020-03-24T14:24:00Z">
                <w:pPr>
                  <w:jc w:val="right"/>
                </w:pPr>
              </w:pPrChange>
            </w:pPr>
            <w:ins w:id="273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0.44367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73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49D643D" w14:textId="77777777" w:rsidR="00F00835" w:rsidRPr="00F00835" w:rsidRDefault="00F00835" w:rsidP="0048248E">
            <w:pPr>
              <w:jc w:val="center"/>
              <w:rPr>
                <w:ins w:id="274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741" w:author="Shambavi Ganesh" w:date="2020-03-24T14:24:00Z">
                <w:pPr>
                  <w:jc w:val="right"/>
                </w:pPr>
              </w:pPrChange>
            </w:pPr>
            <w:ins w:id="274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0.040386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74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51B5C58" w14:textId="77777777" w:rsidR="00F00835" w:rsidRPr="00F00835" w:rsidRDefault="00F00835" w:rsidP="0048248E">
            <w:pPr>
              <w:jc w:val="center"/>
              <w:rPr>
                <w:ins w:id="274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745" w:author="Shambavi Ganesh" w:date="2020-03-24T14:24:00Z">
                <w:pPr>
                  <w:jc w:val="right"/>
                </w:pPr>
              </w:pPrChange>
            </w:pPr>
            <w:ins w:id="274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0.296691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74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5B260D3" w14:textId="54B1A68E" w:rsidR="00F00835" w:rsidRPr="00F00835" w:rsidRDefault="00F00835" w:rsidP="0048248E">
            <w:pPr>
              <w:jc w:val="center"/>
              <w:rPr>
                <w:ins w:id="274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749" w:author="Shambavi Ganesh" w:date="2020-03-24T14:24:00Z">
                <w:pPr/>
              </w:pPrChange>
            </w:pPr>
            <w:ins w:id="275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111</w:t>
              </w:r>
            </w:ins>
          </w:p>
        </w:tc>
      </w:tr>
      <w:tr w:rsidR="00F00835" w:rsidRPr="00F00835" w14:paraId="5D32AC86" w14:textId="77777777" w:rsidTr="00F00835">
        <w:trPr>
          <w:trHeight w:val="290"/>
          <w:jc w:val="center"/>
          <w:ins w:id="2751" w:author="Shambavi Ganesh" w:date="2020-03-24T14:17:00Z"/>
          <w:trPrChange w:id="2752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275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35A0E2A" w14:textId="77777777" w:rsidR="00F00835" w:rsidRPr="0048248E" w:rsidRDefault="00F00835" w:rsidP="0048248E">
            <w:pPr>
              <w:jc w:val="center"/>
              <w:rPr>
                <w:ins w:id="2754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2755" w:author="Shambavi Ganesh" w:date="2020-03-24T14:26:00Z">
                  <w:rPr>
                    <w:ins w:id="2756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2757" w:author="Shambavi Ganesh" w:date="2020-03-24T14:24:00Z">
                <w:pPr>
                  <w:jc w:val="right"/>
                </w:pPr>
              </w:pPrChange>
            </w:pPr>
            <w:ins w:id="2758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2759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20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76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0DE479C" w14:textId="77777777" w:rsidR="00F00835" w:rsidRPr="00F00835" w:rsidRDefault="00F00835" w:rsidP="0048248E">
            <w:pPr>
              <w:jc w:val="center"/>
              <w:rPr>
                <w:ins w:id="276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762" w:author="Shambavi Ganesh" w:date="2020-03-24T14:24:00Z">
                <w:pPr>
                  <w:jc w:val="right"/>
                </w:pPr>
              </w:pPrChange>
            </w:pPr>
            <w:ins w:id="276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1157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76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A6E0A28" w14:textId="77777777" w:rsidR="00F00835" w:rsidRPr="00F00835" w:rsidRDefault="00F00835" w:rsidP="0048248E">
            <w:pPr>
              <w:jc w:val="center"/>
              <w:rPr>
                <w:ins w:id="276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766" w:author="Shambavi Ganesh" w:date="2020-03-24T14:24:00Z">
                <w:pPr>
                  <w:jc w:val="right"/>
                </w:pPr>
              </w:pPrChange>
            </w:pPr>
            <w:ins w:id="276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1.000864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76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A887C3E" w14:textId="77777777" w:rsidR="00F00835" w:rsidRPr="00F00835" w:rsidRDefault="00F00835" w:rsidP="0048248E">
            <w:pPr>
              <w:jc w:val="center"/>
              <w:rPr>
                <w:ins w:id="276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770" w:author="Shambavi Ganesh" w:date="2020-03-24T14:24:00Z">
                <w:pPr>
                  <w:jc w:val="right"/>
                </w:pPr>
              </w:pPrChange>
            </w:pPr>
            <w:ins w:id="277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0.577464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77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1133CF3" w14:textId="77777777" w:rsidR="00F00835" w:rsidRPr="00F00835" w:rsidRDefault="00F00835" w:rsidP="0048248E">
            <w:pPr>
              <w:jc w:val="center"/>
              <w:rPr>
                <w:ins w:id="277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774" w:author="Shambavi Ganesh" w:date="2020-03-24T14:24:00Z">
                <w:pPr>
                  <w:jc w:val="right"/>
                </w:pPr>
              </w:pPrChange>
            </w:pPr>
            <w:ins w:id="277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0.486388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77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A161BBC" w14:textId="3E4F87A1" w:rsidR="00F00835" w:rsidRPr="00F00835" w:rsidRDefault="00F00835" w:rsidP="0048248E">
            <w:pPr>
              <w:jc w:val="center"/>
              <w:rPr>
                <w:ins w:id="277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778" w:author="Shambavi Ganesh" w:date="2020-03-24T14:24:00Z">
                <w:pPr/>
              </w:pPrChange>
            </w:pPr>
            <w:ins w:id="277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111</w:t>
              </w:r>
            </w:ins>
          </w:p>
        </w:tc>
      </w:tr>
      <w:tr w:rsidR="00F00835" w:rsidRPr="00F00835" w14:paraId="76D23152" w14:textId="77777777" w:rsidTr="00F00835">
        <w:trPr>
          <w:trHeight w:val="290"/>
          <w:jc w:val="center"/>
          <w:ins w:id="2780" w:author="Shambavi Ganesh" w:date="2020-03-24T14:17:00Z"/>
          <w:trPrChange w:id="2781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278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C11777A" w14:textId="77777777" w:rsidR="00F00835" w:rsidRPr="0048248E" w:rsidRDefault="00F00835" w:rsidP="0048248E">
            <w:pPr>
              <w:jc w:val="center"/>
              <w:rPr>
                <w:ins w:id="2783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2784" w:author="Shambavi Ganesh" w:date="2020-03-24T14:26:00Z">
                  <w:rPr>
                    <w:ins w:id="2785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2786" w:author="Shambavi Ganesh" w:date="2020-03-24T14:24:00Z">
                <w:pPr>
                  <w:jc w:val="right"/>
                </w:pPr>
              </w:pPrChange>
            </w:pPr>
            <w:ins w:id="2787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2788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21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78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5218B9D" w14:textId="77777777" w:rsidR="00F00835" w:rsidRPr="00F00835" w:rsidRDefault="00F00835" w:rsidP="0048248E">
            <w:pPr>
              <w:jc w:val="center"/>
              <w:rPr>
                <w:ins w:id="279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791" w:author="Shambavi Ganesh" w:date="2020-03-24T14:24:00Z">
                <w:pPr>
                  <w:jc w:val="right"/>
                </w:pPr>
              </w:pPrChange>
            </w:pPr>
            <w:ins w:id="279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5384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79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2F5EF76" w14:textId="77777777" w:rsidR="00F00835" w:rsidRPr="00F00835" w:rsidRDefault="00F00835" w:rsidP="0048248E">
            <w:pPr>
              <w:jc w:val="center"/>
              <w:rPr>
                <w:ins w:id="279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795" w:author="Shambavi Ganesh" w:date="2020-03-24T14:24:00Z">
                <w:pPr>
                  <w:jc w:val="right"/>
                </w:pPr>
              </w:pPrChange>
            </w:pPr>
            <w:ins w:id="279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1.831538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79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FF04B26" w14:textId="77777777" w:rsidR="00F00835" w:rsidRPr="00F00835" w:rsidRDefault="00F00835" w:rsidP="0048248E">
            <w:pPr>
              <w:jc w:val="center"/>
              <w:rPr>
                <w:ins w:id="279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799" w:author="Shambavi Ganesh" w:date="2020-03-24T14:24:00Z">
                <w:pPr>
                  <w:jc w:val="right"/>
                </w:pPr>
              </w:pPrChange>
            </w:pPr>
            <w:ins w:id="280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0.223721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80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07FBD01" w14:textId="77777777" w:rsidR="00F00835" w:rsidRPr="00F00835" w:rsidRDefault="00F00835" w:rsidP="0048248E">
            <w:pPr>
              <w:jc w:val="center"/>
              <w:rPr>
                <w:ins w:id="280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803" w:author="Shambavi Ganesh" w:date="2020-03-24T14:24:00Z">
                <w:pPr>
                  <w:jc w:val="right"/>
                </w:pPr>
              </w:pPrChange>
            </w:pPr>
            <w:ins w:id="280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0.491724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80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F82C527" w14:textId="0C12F080" w:rsidR="00F00835" w:rsidRPr="00F00835" w:rsidRDefault="00F00835" w:rsidP="0048248E">
            <w:pPr>
              <w:jc w:val="center"/>
              <w:rPr>
                <w:ins w:id="280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807" w:author="Shambavi Ganesh" w:date="2020-03-24T14:24:00Z">
                <w:pPr/>
              </w:pPrChange>
            </w:pPr>
            <w:ins w:id="280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111</w:t>
              </w:r>
            </w:ins>
          </w:p>
        </w:tc>
      </w:tr>
      <w:tr w:rsidR="00F00835" w:rsidRPr="00F00835" w14:paraId="33D73DE7" w14:textId="77777777" w:rsidTr="00F00835">
        <w:trPr>
          <w:trHeight w:val="290"/>
          <w:jc w:val="center"/>
          <w:ins w:id="2809" w:author="Shambavi Ganesh" w:date="2020-03-24T14:17:00Z"/>
          <w:trPrChange w:id="2810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281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8BB13EB" w14:textId="77777777" w:rsidR="00F00835" w:rsidRPr="0048248E" w:rsidRDefault="00F00835" w:rsidP="0048248E">
            <w:pPr>
              <w:jc w:val="center"/>
              <w:rPr>
                <w:ins w:id="2812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2813" w:author="Shambavi Ganesh" w:date="2020-03-24T14:26:00Z">
                  <w:rPr>
                    <w:ins w:id="2814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2815" w:author="Shambavi Ganesh" w:date="2020-03-24T14:24:00Z">
                <w:pPr>
                  <w:jc w:val="right"/>
                </w:pPr>
              </w:pPrChange>
            </w:pPr>
            <w:ins w:id="2816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2817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25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81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BF80566" w14:textId="77777777" w:rsidR="00F00835" w:rsidRPr="00F00835" w:rsidRDefault="00F00835" w:rsidP="0048248E">
            <w:pPr>
              <w:jc w:val="center"/>
              <w:rPr>
                <w:ins w:id="281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820" w:author="Shambavi Ganesh" w:date="2020-03-24T14:24:00Z">
                <w:pPr>
                  <w:jc w:val="right"/>
                </w:pPr>
              </w:pPrChange>
            </w:pPr>
            <w:ins w:id="282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1391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82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4F3EA9B" w14:textId="77777777" w:rsidR="00F00835" w:rsidRPr="00F00835" w:rsidRDefault="00F00835" w:rsidP="0048248E">
            <w:pPr>
              <w:jc w:val="center"/>
              <w:rPr>
                <w:ins w:id="282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824" w:author="Shambavi Ganesh" w:date="2020-03-24T14:24:00Z">
                <w:pPr>
                  <w:jc w:val="right"/>
                </w:pPr>
              </w:pPrChange>
            </w:pPr>
            <w:ins w:id="282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2.038821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82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C7BF9E7" w14:textId="77777777" w:rsidR="00F00835" w:rsidRPr="00F00835" w:rsidRDefault="00F00835" w:rsidP="0048248E">
            <w:pPr>
              <w:jc w:val="center"/>
              <w:rPr>
                <w:ins w:id="282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828" w:author="Shambavi Ganesh" w:date="2020-03-24T14:24:00Z">
                <w:pPr>
                  <w:jc w:val="right"/>
                </w:pPr>
              </w:pPrChange>
            </w:pPr>
            <w:ins w:id="282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0.283488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83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B2ED23C" w14:textId="77777777" w:rsidR="00F00835" w:rsidRPr="00F00835" w:rsidRDefault="00F00835" w:rsidP="0048248E">
            <w:pPr>
              <w:jc w:val="center"/>
              <w:rPr>
                <w:ins w:id="283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832" w:author="Shambavi Ganesh" w:date="2020-03-24T14:24:00Z">
                <w:pPr>
                  <w:jc w:val="right"/>
                </w:pPr>
              </w:pPrChange>
            </w:pPr>
            <w:ins w:id="283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0.686907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83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E440DEF" w14:textId="4DA11D24" w:rsidR="00F00835" w:rsidRPr="00F00835" w:rsidRDefault="00F00835" w:rsidP="0048248E">
            <w:pPr>
              <w:jc w:val="center"/>
              <w:rPr>
                <w:ins w:id="283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836" w:author="Shambavi Ganesh" w:date="2020-03-24T14:24:00Z">
                <w:pPr/>
              </w:pPrChange>
            </w:pPr>
            <w:ins w:id="283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111</w:t>
              </w:r>
            </w:ins>
          </w:p>
        </w:tc>
      </w:tr>
      <w:tr w:rsidR="00F00835" w:rsidRPr="00F00835" w14:paraId="5A805F1B" w14:textId="77777777" w:rsidTr="00F00835">
        <w:trPr>
          <w:trHeight w:val="290"/>
          <w:jc w:val="center"/>
          <w:ins w:id="2838" w:author="Shambavi Ganesh" w:date="2020-03-24T14:17:00Z"/>
          <w:trPrChange w:id="2839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284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36E839C" w14:textId="77777777" w:rsidR="00F00835" w:rsidRPr="0048248E" w:rsidRDefault="00F00835" w:rsidP="0048248E">
            <w:pPr>
              <w:jc w:val="center"/>
              <w:rPr>
                <w:ins w:id="2841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2842" w:author="Shambavi Ganesh" w:date="2020-03-24T14:26:00Z">
                  <w:rPr>
                    <w:ins w:id="2843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2844" w:author="Shambavi Ganesh" w:date="2020-03-24T14:24:00Z">
                <w:pPr>
                  <w:jc w:val="right"/>
                </w:pPr>
              </w:pPrChange>
            </w:pPr>
            <w:ins w:id="2845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2846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35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84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1BBD675" w14:textId="77777777" w:rsidR="00F00835" w:rsidRPr="00F00835" w:rsidRDefault="00F00835" w:rsidP="0048248E">
            <w:pPr>
              <w:jc w:val="center"/>
              <w:rPr>
                <w:ins w:id="284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849" w:author="Shambavi Ganesh" w:date="2020-03-24T14:24:00Z">
                <w:pPr>
                  <w:jc w:val="right"/>
                </w:pPr>
              </w:pPrChange>
            </w:pPr>
            <w:ins w:id="285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2388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85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E1F17BA" w14:textId="77777777" w:rsidR="00F00835" w:rsidRPr="00F00835" w:rsidRDefault="00F00835" w:rsidP="0048248E">
            <w:pPr>
              <w:jc w:val="center"/>
              <w:rPr>
                <w:ins w:id="285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853" w:author="Shambavi Ganesh" w:date="2020-03-24T14:24:00Z">
                <w:pPr>
                  <w:jc w:val="right"/>
                </w:pPr>
              </w:pPrChange>
            </w:pPr>
            <w:ins w:id="285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2.012982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85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9DE1083" w14:textId="77777777" w:rsidR="00F00835" w:rsidRPr="00F00835" w:rsidRDefault="00F00835" w:rsidP="0048248E">
            <w:pPr>
              <w:jc w:val="center"/>
              <w:rPr>
                <w:ins w:id="285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857" w:author="Shambavi Ganesh" w:date="2020-03-24T14:24:00Z">
                <w:pPr>
                  <w:jc w:val="right"/>
                </w:pPr>
              </w:pPrChange>
            </w:pPr>
            <w:ins w:id="285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0.255362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85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72C588A" w14:textId="77777777" w:rsidR="00F00835" w:rsidRPr="00F00835" w:rsidRDefault="00F00835" w:rsidP="0048248E">
            <w:pPr>
              <w:jc w:val="center"/>
              <w:rPr>
                <w:ins w:id="286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861" w:author="Shambavi Ganesh" w:date="2020-03-24T14:24:00Z">
                <w:pPr>
                  <w:jc w:val="right"/>
                </w:pPr>
              </w:pPrChange>
            </w:pPr>
            <w:ins w:id="286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0.536272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86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B4D9601" w14:textId="38E7C239" w:rsidR="00F00835" w:rsidRPr="00F00835" w:rsidRDefault="00F00835" w:rsidP="0048248E">
            <w:pPr>
              <w:jc w:val="center"/>
              <w:rPr>
                <w:ins w:id="286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865" w:author="Shambavi Ganesh" w:date="2020-03-24T14:24:00Z">
                <w:pPr/>
              </w:pPrChange>
            </w:pPr>
            <w:ins w:id="286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111</w:t>
              </w:r>
            </w:ins>
          </w:p>
        </w:tc>
      </w:tr>
      <w:tr w:rsidR="00F00835" w:rsidRPr="00F00835" w14:paraId="2D034096" w14:textId="77777777" w:rsidTr="00F00835">
        <w:trPr>
          <w:trHeight w:val="290"/>
          <w:jc w:val="center"/>
          <w:ins w:id="2867" w:author="Shambavi Ganesh" w:date="2020-03-24T14:17:00Z"/>
          <w:trPrChange w:id="2868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286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9CD783D" w14:textId="77777777" w:rsidR="00F00835" w:rsidRPr="0048248E" w:rsidRDefault="00F00835" w:rsidP="0048248E">
            <w:pPr>
              <w:jc w:val="center"/>
              <w:rPr>
                <w:ins w:id="2870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2871" w:author="Shambavi Ganesh" w:date="2020-03-24T14:26:00Z">
                  <w:rPr>
                    <w:ins w:id="2872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2873" w:author="Shambavi Ganesh" w:date="2020-03-24T14:24:00Z">
                <w:pPr>
                  <w:jc w:val="right"/>
                </w:pPr>
              </w:pPrChange>
            </w:pPr>
            <w:ins w:id="2874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2875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39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87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A8A5F14" w14:textId="77777777" w:rsidR="00F00835" w:rsidRPr="00F00835" w:rsidRDefault="00F00835" w:rsidP="0048248E">
            <w:pPr>
              <w:jc w:val="center"/>
              <w:rPr>
                <w:ins w:id="287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878" w:author="Shambavi Ganesh" w:date="2020-03-24T14:24:00Z">
                <w:pPr>
                  <w:jc w:val="right"/>
                </w:pPr>
              </w:pPrChange>
            </w:pPr>
            <w:ins w:id="287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3376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88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96E4E78" w14:textId="77777777" w:rsidR="00F00835" w:rsidRPr="00F00835" w:rsidRDefault="00F00835" w:rsidP="0048248E">
            <w:pPr>
              <w:jc w:val="center"/>
              <w:rPr>
                <w:ins w:id="288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882" w:author="Shambavi Ganesh" w:date="2020-03-24T14:24:00Z">
                <w:pPr>
                  <w:jc w:val="right"/>
                </w:pPr>
              </w:pPrChange>
            </w:pPr>
            <w:ins w:id="288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2.009182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88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7C52105" w14:textId="77777777" w:rsidR="00F00835" w:rsidRPr="00F00835" w:rsidRDefault="00F00835" w:rsidP="0048248E">
            <w:pPr>
              <w:jc w:val="center"/>
              <w:rPr>
                <w:ins w:id="288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886" w:author="Shambavi Ganesh" w:date="2020-03-24T14:24:00Z">
                <w:pPr>
                  <w:jc w:val="right"/>
                </w:pPr>
              </w:pPrChange>
            </w:pPr>
            <w:ins w:id="288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0.14303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88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09084F9" w14:textId="77777777" w:rsidR="00F00835" w:rsidRPr="00F00835" w:rsidRDefault="00F00835" w:rsidP="0048248E">
            <w:pPr>
              <w:jc w:val="center"/>
              <w:rPr>
                <w:ins w:id="288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890" w:author="Shambavi Ganesh" w:date="2020-03-24T14:24:00Z">
                <w:pPr>
                  <w:jc w:val="right"/>
                </w:pPr>
              </w:pPrChange>
            </w:pPr>
            <w:ins w:id="289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0.578873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89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34A1B39" w14:textId="2E12DDE0" w:rsidR="00F00835" w:rsidRPr="00F00835" w:rsidRDefault="00F00835" w:rsidP="0048248E">
            <w:pPr>
              <w:jc w:val="center"/>
              <w:rPr>
                <w:ins w:id="289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894" w:author="Shambavi Ganesh" w:date="2020-03-24T14:24:00Z">
                <w:pPr/>
              </w:pPrChange>
            </w:pPr>
            <w:ins w:id="289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111</w:t>
              </w:r>
            </w:ins>
          </w:p>
        </w:tc>
      </w:tr>
      <w:tr w:rsidR="00F00835" w:rsidRPr="00F00835" w14:paraId="48D6462C" w14:textId="77777777" w:rsidTr="00F00835">
        <w:trPr>
          <w:trHeight w:val="290"/>
          <w:jc w:val="center"/>
          <w:ins w:id="2896" w:author="Shambavi Ganesh" w:date="2020-03-24T14:17:00Z"/>
          <w:trPrChange w:id="2897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289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0D17D07" w14:textId="77777777" w:rsidR="00F00835" w:rsidRPr="0048248E" w:rsidRDefault="00F00835" w:rsidP="0048248E">
            <w:pPr>
              <w:jc w:val="center"/>
              <w:rPr>
                <w:ins w:id="2899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2900" w:author="Shambavi Ganesh" w:date="2020-03-24T14:26:00Z">
                  <w:rPr>
                    <w:ins w:id="2901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2902" w:author="Shambavi Ganesh" w:date="2020-03-24T14:24:00Z">
                <w:pPr>
                  <w:jc w:val="right"/>
                </w:pPr>
              </w:pPrChange>
            </w:pPr>
            <w:ins w:id="2903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2904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40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90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FB65AC6" w14:textId="77777777" w:rsidR="00F00835" w:rsidRPr="00F00835" w:rsidRDefault="00F00835" w:rsidP="0048248E">
            <w:pPr>
              <w:jc w:val="center"/>
              <w:rPr>
                <w:ins w:id="290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907" w:author="Shambavi Ganesh" w:date="2020-03-24T14:24:00Z">
                <w:pPr>
                  <w:jc w:val="right"/>
                </w:pPr>
              </w:pPrChange>
            </w:pPr>
            <w:ins w:id="290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3356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90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1C520B2" w14:textId="77777777" w:rsidR="00F00835" w:rsidRPr="00F00835" w:rsidRDefault="00F00835" w:rsidP="0048248E">
            <w:pPr>
              <w:jc w:val="center"/>
              <w:rPr>
                <w:ins w:id="291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911" w:author="Shambavi Ganesh" w:date="2020-03-24T14:24:00Z">
                <w:pPr>
                  <w:jc w:val="right"/>
                </w:pPr>
              </w:pPrChange>
            </w:pPr>
            <w:ins w:id="291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1.906138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91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283FA13" w14:textId="77777777" w:rsidR="00F00835" w:rsidRPr="00F00835" w:rsidRDefault="00F00835" w:rsidP="0048248E">
            <w:pPr>
              <w:jc w:val="center"/>
              <w:rPr>
                <w:ins w:id="291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915" w:author="Shambavi Ganesh" w:date="2020-03-24T14:24:00Z">
                <w:pPr>
                  <w:jc w:val="right"/>
                </w:pPr>
              </w:pPrChange>
            </w:pPr>
            <w:ins w:id="291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0.224328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91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1D613B" w14:textId="77777777" w:rsidR="00F00835" w:rsidRPr="00F00835" w:rsidRDefault="00F00835" w:rsidP="0048248E">
            <w:pPr>
              <w:jc w:val="center"/>
              <w:rPr>
                <w:ins w:id="291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919" w:author="Shambavi Ganesh" w:date="2020-03-24T14:24:00Z">
                <w:pPr>
                  <w:jc w:val="right"/>
                </w:pPr>
              </w:pPrChange>
            </w:pPr>
            <w:ins w:id="292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0.516557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92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E27D2FF" w14:textId="24D693B2" w:rsidR="00F00835" w:rsidRPr="00F00835" w:rsidRDefault="00F00835" w:rsidP="0048248E">
            <w:pPr>
              <w:jc w:val="center"/>
              <w:rPr>
                <w:ins w:id="292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923" w:author="Shambavi Ganesh" w:date="2020-03-24T14:24:00Z">
                <w:pPr/>
              </w:pPrChange>
            </w:pPr>
            <w:ins w:id="292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111</w:t>
              </w:r>
            </w:ins>
          </w:p>
        </w:tc>
      </w:tr>
      <w:tr w:rsidR="00F00835" w:rsidRPr="00F00835" w14:paraId="4E258174" w14:textId="77777777" w:rsidTr="00F00835">
        <w:trPr>
          <w:trHeight w:val="290"/>
          <w:jc w:val="center"/>
          <w:ins w:id="2925" w:author="Shambavi Ganesh" w:date="2020-03-24T14:17:00Z"/>
          <w:trPrChange w:id="2926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292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F4ECF0A" w14:textId="77777777" w:rsidR="00F00835" w:rsidRPr="0048248E" w:rsidRDefault="00F00835" w:rsidP="0048248E">
            <w:pPr>
              <w:jc w:val="center"/>
              <w:rPr>
                <w:ins w:id="2928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2929" w:author="Shambavi Ganesh" w:date="2020-03-24T14:26:00Z">
                  <w:rPr>
                    <w:ins w:id="2930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2931" w:author="Shambavi Ganesh" w:date="2020-03-24T14:24:00Z">
                <w:pPr>
                  <w:jc w:val="right"/>
                </w:pPr>
              </w:pPrChange>
            </w:pPr>
            <w:ins w:id="2932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2933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42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93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D69904A" w14:textId="77777777" w:rsidR="00F00835" w:rsidRPr="00F00835" w:rsidRDefault="00F00835" w:rsidP="0048248E">
            <w:pPr>
              <w:jc w:val="center"/>
              <w:rPr>
                <w:ins w:id="293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936" w:author="Shambavi Ganesh" w:date="2020-03-24T14:24:00Z">
                <w:pPr>
                  <w:jc w:val="right"/>
                </w:pPr>
              </w:pPrChange>
            </w:pPr>
            <w:ins w:id="293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1192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93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5D1690A" w14:textId="77777777" w:rsidR="00F00835" w:rsidRPr="00F00835" w:rsidRDefault="00F00835" w:rsidP="0048248E">
            <w:pPr>
              <w:jc w:val="center"/>
              <w:rPr>
                <w:ins w:id="293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940" w:author="Shambavi Ganesh" w:date="2020-03-24T14:24:00Z">
                <w:pPr>
                  <w:jc w:val="right"/>
                </w:pPr>
              </w:pPrChange>
            </w:pPr>
            <w:ins w:id="294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2.044463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94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DB74560" w14:textId="77777777" w:rsidR="00F00835" w:rsidRPr="00F00835" w:rsidRDefault="00F00835" w:rsidP="0048248E">
            <w:pPr>
              <w:jc w:val="center"/>
              <w:rPr>
                <w:ins w:id="294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944" w:author="Shambavi Ganesh" w:date="2020-03-24T14:24:00Z">
                <w:pPr>
                  <w:jc w:val="right"/>
                </w:pPr>
              </w:pPrChange>
            </w:pPr>
            <w:ins w:id="294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0.241482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94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AED5C2E" w14:textId="77777777" w:rsidR="00F00835" w:rsidRPr="00F00835" w:rsidRDefault="00F00835" w:rsidP="0048248E">
            <w:pPr>
              <w:jc w:val="center"/>
              <w:rPr>
                <w:ins w:id="294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948" w:author="Shambavi Ganesh" w:date="2020-03-24T14:24:00Z">
                <w:pPr>
                  <w:jc w:val="right"/>
                </w:pPr>
              </w:pPrChange>
            </w:pPr>
            <w:ins w:id="294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0.467393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95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EF5FE31" w14:textId="56ECEBC7" w:rsidR="00F00835" w:rsidRPr="00F00835" w:rsidRDefault="00F00835" w:rsidP="0048248E">
            <w:pPr>
              <w:jc w:val="center"/>
              <w:rPr>
                <w:ins w:id="295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952" w:author="Shambavi Ganesh" w:date="2020-03-24T14:24:00Z">
                <w:pPr/>
              </w:pPrChange>
            </w:pPr>
            <w:ins w:id="295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111</w:t>
              </w:r>
            </w:ins>
          </w:p>
        </w:tc>
      </w:tr>
      <w:tr w:rsidR="00F00835" w:rsidRPr="00F00835" w14:paraId="51F416C9" w14:textId="77777777" w:rsidTr="00F00835">
        <w:trPr>
          <w:trHeight w:val="290"/>
          <w:jc w:val="center"/>
          <w:ins w:id="2954" w:author="Shambavi Ganesh" w:date="2020-03-24T14:17:00Z"/>
          <w:trPrChange w:id="2955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295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FE42F50" w14:textId="77777777" w:rsidR="00F00835" w:rsidRPr="0048248E" w:rsidRDefault="00F00835" w:rsidP="0048248E">
            <w:pPr>
              <w:jc w:val="center"/>
              <w:rPr>
                <w:ins w:id="2957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2958" w:author="Shambavi Ganesh" w:date="2020-03-24T14:26:00Z">
                  <w:rPr>
                    <w:ins w:id="2959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2960" w:author="Shambavi Ganesh" w:date="2020-03-24T14:24:00Z">
                <w:pPr>
                  <w:jc w:val="right"/>
                </w:pPr>
              </w:pPrChange>
            </w:pPr>
            <w:ins w:id="2961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2962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lastRenderedPageBreak/>
                <w:t>51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96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FF7C051" w14:textId="77777777" w:rsidR="00F00835" w:rsidRPr="00F00835" w:rsidRDefault="00F00835" w:rsidP="0048248E">
            <w:pPr>
              <w:jc w:val="center"/>
              <w:rPr>
                <w:ins w:id="296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965" w:author="Shambavi Ganesh" w:date="2020-03-24T14:24:00Z">
                <w:pPr>
                  <w:jc w:val="right"/>
                </w:pPr>
              </w:pPrChange>
            </w:pPr>
            <w:ins w:id="296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1371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96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E99BC5E" w14:textId="77777777" w:rsidR="00F00835" w:rsidRPr="00F00835" w:rsidRDefault="00F00835" w:rsidP="0048248E">
            <w:pPr>
              <w:jc w:val="center"/>
              <w:rPr>
                <w:ins w:id="296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969" w:author="Shambavi Ganesh" w:date="2020-03-24T14:24:00Z">
                <w:pPr>
                  <w:jc w:val="right"/>
                </w:pPr>
              </w:pPrChange>
            </w:pPr>
            <w:ins w:id="297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3.110868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97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ADC2CEE" w14:textId="77777777" w:rsidR="00F00835" w:rsidRPr="00F00835" w:rsidRDefault="00F00835" w:rsidP="0048248E">
            <w:pPr>
              <w:jc w:val="center"/>
              <w:rPr>
                <w:ins w:id="297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973" w:author="Shambavi Ganesh" w:date="2020-03-24T14:24:00Z">
                <w:pPr>
                  <w:jc w:val="right"/>
                </w:pPr>
              </w:pPrChange>
            </w:pPr>
            <w:ins w:id="297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0.373864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97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BB46494" w14:textId="77777777" w:rsidR="00F00835" w:rsidRPr="00F00835" w:rsidRDefault="00F00835" w:rsidP="0048248E">
            <w:pPr>
              <w:jc w:val="center"/>
              <w:rPr>
                <w:ins w:id="297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977" w:author="Shambavi Ganesh" w:date="2020-03-24T14:24:00Z">
                <w:pPr>
                  <w:jc w:val="right"/>
                </w:pPr>
              </w:pPrChange>
            </w:pPr>
            <w:ins w:id="297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0.742043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97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2834B80" w14:textId="5A1E2282" w:rsidR="00F00835" w:rsidRPr="00F00835" w:rsidRDefault="00F00835" w:rsidP="0048248E">
            <w:pPr>
              <w:jc w:val="center"/>
              <w:rPr>
                <w:ins w:id="298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981" w:author="Shambavi Ganesh" w:date="2020-03-24T14:24:00Z">
                <w:pPr/>
              </w:pPrChange>
            </w:pPr>
            <w:ins w:id="298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111</w:t>
              </w:r>
            </w:ins>
          </w:p>
        </w:tc>
      </w:tr>
      <w:tr w:rsidR="00F00835" w:rsidRPr="00F00835" w14:paraId="0FD02A73" w14:textId="77777777" w:rsidTr="00F00835">
        <w:trPr>
          <w:trHeight w:val="290"/>
          <w:jc w:val="center"/>
          <w:ins w:id="2983" w:author="Shambavi Ganesh" w:date="2020-03-24T14:17:00Z"/>
          <w:trPrChange w:id="2984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298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1AFA15" w14:textId="77777777" w:rsidR="00F00835" w:rsidRPr="0048248E" w:rsidRDefault="00F00835" w:rsidP="0048248E">
            <w:pPr>
              <w:jc w:val="center"/>
              <w:rPr>
                <w:ins w:id="2986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2987" w:author="Shambavi Ganesh" w:date="2020-03-24T14:26:00Z">
                  <w:rPr>
                    <w:ins w:id="2988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2989" w:author="Shambavi Ganesh" w:date="2020-03-24T14:24:00Z">
                <w:pPr>
                  <w:jc w:val="right"/>
                </w:pPr>
              </w:pPrChange>
            </w:pPr>
            <w:ins w:id="2990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2991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61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99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1F8C208" w14:textId="77777777" w:rsidR="00F00835" w:rsidRPr="00F00835" w:rsidRDefault="00F00835" w:rsidP="0048248E">
            <w:pPr>
              <w:jc w:val="center"/>
              <w:rPr>
                <w:ins w:id="299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994" w:author="Shambavi Ganesh" w:date="2020-03-24T14:24:00Z">
                <w:pPr>
                  <w:jc w:val="right"/>
                </w:pPr>
              </w:pPrChange>
            </w:pPr>
            <w:ins w:id="299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2366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299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F3894E8" w14:textId="77777777" w:rsidR="00F00835" w:rsidRPr="00F00835" w:rsidRDefault="00F00835" w:rsidP="0048248E">
            <w:pPr>
              <w:jc w:val="center"/>
              <w:rPr>
                <w:ins w:id="299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2998" w:author="Shambavi Ganesh" w:date="2020-03-24T14:24:00Z">
                <w:pPr>
                  <w:jc w:val="right"/>
                </w:pPr>
              </w:pPrChange>
            </w:pPr>
            <w:ins w:id="299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2.393914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300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8B5669E" w14:textId="77777777" w:rsidR="00F00835" w:rsidRPr="00F00835" w:rsidRDefault="00F00835" w:rsidP="0048248E">
            <w:pPr>
              <w:jc w:val="center"/>
              <w:rPr>
                <w:ins w:id="300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3002" w:author="Shambavi Ganesh" w:date="2020-03-24T14:24:00Z">
                <w:pPr>
                  <w:jc w:val="right"/>
                </w:pPr>
              </w:pPrChange>
            </w:pPr>
            <w:ins w:id="300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0.275988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300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22E892C" w14:textId="77777777" w:rsidR="00F00835" w:rsidRPr="00F00835" w:rsidRDefault="00F00835" w:rsidP="0048248E">
            <w:pPr>
              <w:jc w:val="center"/>
              <w:rPr>
                <w:ins w:id="300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3006" w:author="Shambavi Ganesh" w:date="2020-03-24T14:24:00Z">
                <w:pPr>
                  <w:jc w:val="right"/>
                </w:pPr>
              </w:pPrChange>
            </w:pPr>
            <w:ins w:id="300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0.640108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300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E514BA6" w14:textId="511EC0AC" w:rsidR="00F00835" w:rsidRPr="00F00835" w:rsidRDefault="00F00835" w:rsidP="0048248E">
            <w:pPr>
              <w:jc w:val="center"/>
              <w:rPr>
                <w:ins w:id="300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3010" w:author="Shambavi Ganesh" w:date="2020-03-24T14:24:00Z">
                <w:pPr/>
              </w:pPrChange>
            </w:pPr>
            <w:ins w:id="301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111</w:t>
              </w:r>
            </w:ins>
          </w:p>
        </w:tc>
      </w:tr>
      <w:tr w:rsidR="00F00835" w:rsidRPr="00F00835" w14:paraId="3CC41FDE" w14:textId="77777777" w:rsidTr="00F00835">
        <w:trPr>
          <w:trHeight w:val="290"/>
          <w:jc w:val="center"/>
          <w:ins w:id="3012" w:author="Shambavi Ganesh" w:date="2020-03-24T14:17:00Z"/>
          <w:trPrChange w:id="3013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301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FF93D18" w14:textId="77777777" w:rsidR="00F00835" w:rsidRPr="0048248E" w:rsidRDefault="00F00835" w:rsidP="0048248E">
            <w:pPr>
              <w:jc w:val="center"/>
              <w:rPr>
                <w:ins w:id="3015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3016" w:author="Shambavi Ganesh" w:date="2020-03-24T14:26:00Z">
                  <w:rPr>
                    <w:ins w:id="3017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3018" w:author="Shambavi Ganesh" w:date="2020-03-24T14:24:00Z">
                <w:pPr>
                  <w:jc w:val="right"/>
                </w:pPr>
              </w:pPrChange>
            </w:pPr>
            <w:ins w:id="3019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3020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65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302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7A987DA" w14:textId="77777777" w:rsidR="00F00835" w:rsidRPr="00F00835" w:rsidRDefault="00F00835" w:rsidP="0048248E">
            <w:pPr>
              <w:jc w:val="center"/>
              <w:rPr>
                <w:ins w:id="302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3023" w:author="Shambavi Ganesh" w:date="2020-03-24T14:24:00Z">
                <w:pPr>
                  <w:jc w:val="right"/>
                </w:pPr>
              </w:pPrChange>
            </w:pPr>
            <w:ins w:id="302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3297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302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DCD90A3" w14:textId="77777777" w:rsidR="00F00835" w:rsidRPr="00F00835" w:rsidRDefault="00F00835" w:rsidP="0048248E">
            <w:pPr>
              <w:jc w:val="center"/>
              <w:rPr>
                <w:ins w:id="302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3027" w:author="Shambavi Ganesh" w:date="2020-03-24T14:24:00Z">
                <w:pPr>
                  <w:jc w:val="right"/>
                </w:pPr>
              </w:pPrChange>
            </w:pPr>
            <w:ins w:id="302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0.764331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302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23279E7" w14:textId="77777777" w:rsidR="00F00835" w:rsidRPr="00F00835" w:rsidRDefault="00F00835" w:rsidP="0048248E">
            <w:pPr>
              <w:jc w:val="center"/>
              <w:rPr>
                <w:ins w:id="303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3031" w:author="Shambavi Ganesh" w:date="2020-03-24T14:24:00Z">
                <w:pPr>
                  <w:jc w:val="right"/>
                </w:pPr>
              </w:pPrChange>
            </w:pPr>
            <w:ins w:id="303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0.194621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303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57B9812" w14:textId="77777777" w:rsidR="00F00835" w:rsidRPr="00F00835" w:rsidRDefault="00F00835" w:rsidP="0048248E">
            <w:pPr>
              <w:jc w:val="center"/>
              <w:rPr>
                <w:ins w:id="303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3035" w:author="Shambavi Ganesh" w:date="2020-03-24T14:24:00Z">
                <w:pPr>
                  <w:jc w:val="right"/>
                </w:pPr>
              </w:pPrChange>
            </w:pPr>
            <w:ins w:id="303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0.308549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303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1859579" w14:textId="23D27275" w:rsidR="00F00835" w:rsidRPr="00F00835" w:rsidRDefault="00F00835" w:rsidP="0048248E">
            <w:pPr>
              <w:jc w:val="center"/>
              <w:rPr>
                <w:ins w:id="303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3039" w:author="Shambavi Ganesh" w:date="2020-03-24T14:24:00Z">
                <w:pPr/>
              </w:pPrChange>
            </w:pPr>
            <w:ins w:id="304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111</w:t>
              </w:r>
            </w:ins>
          </w:p>
        </w:tc>
      </w:tr>
      <w:tr w:rsidR="00F00835" w:rsidRPr="00F00835" w14:paraId="75B88030" w14:textId="77777777" w:rsidTr="00F00835">
        <w:trPr>
          <w:trHeight w:val="290"/>
          <w:jc w:val="center"/>
          <w:ins w:id="3041" w:author="Shambavi Ganesh" w:date="2020-03-24T14:17:00Z"/>
          <w:trPrChange w:id="3042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304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B076A7A" w14:textId="77777777" w:rsidR="00F00835" w:rsidRPr="0048248E" w:rsidRDefault="00F00835" w:rsidP="0048248E">
            <w:pPr>
              <w:jc w:val="center"/>
              <w:rPr>
                <w:ins w:id="3044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3045" w:author="Shambavi Ganesh" w:date="2020-03-24T14:26:00Z">
                  <w:rPr>
                    <w:ins w:id="3046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3047" w:author="Shambavi Ganesh" w:date="2020-03-24T14:24:00Z">
                <w:pPr>
                  <w:jc w:val="right"/>
                </w:pPr>
              </w:pPrChange>
            </w:pPr>
            <w:ins w:id="3048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3049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77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305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68CBA8F" w14:textId="77777777" w:rsidR="00F00835" w:rsidRPr="00F00835" w:rsidRDefault="00F00835" w:rsidP="0048248E">
            <w:pPr>
              <w:jc w:val="center"/>
              <w:rPr>
                <w:ins w:id="305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3052" w:author="Shambavi Ganesh" w:date="2020-03-24T14:24:00Z">
                <w:pPr>
                  <w:jc w:val="right"/>
                </w:pPr>
              </w:pPrChange>
            </w:pPr>
            <w:ins w:id="305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1783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305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FDE03E7" w14:textId="77777777" w:rsidR="00F00835" w:rsidRPr="00F00835" w:rsidRDefault="00F00835" w:rsidP="0048248E">
            <w:pPr>
              <w:jc w:val="center"/>
              <w:rPr>
                <w:ins w:id="305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3056" w:author="Shambavi Ganesh" w:date="2020-03-24T14:24:00Z">
                <w:pPr>
                  <w:jc w:val="right"/>
                </w:pPr>
              </w:pPrChange>
            </w:pPr>
            <w:ins w:id="305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0.86203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305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3486373" w14:textId="77777777" w:rsidR="00F00835" w:rsidRPr="00F00835" w:rsidRDefault="00F00835" w:rsidP="0048248E">
            <w:pPr>
              <w:jc w:val="center"/>
              <w:rPr>
                <w:ins w:id="305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3060" w:author="Shambavi Ganesh" w:date="2020-03-24T14:24:00Z">
                <w:pPr>
                  <w:jc w:val="right"/>
                </w:pPr>
              </w:pPrChange>
            </w:pPr>
            <w:ins w:id="306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0.179516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306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B1C04E7" w14:textId="77777777" w:rsidR="00F00835" w:rsidRPr="00F00835" w:rsidRDefault="00F00835" w:rsidP="0048248E">
            <w:pPr>
              <w:jc w:val="center"/>
              <w:rPr>
                <w:ins w:id="306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3064" w:author="Shambavi Ganesh" w:date="2020-03-24T14:24:00Z">
                <w:pPr>
                  <w:jc w:val="right"/>
                </w:pPr>
              </w:pPrChange>
            </w:pPr>
            <w:ins w:id="306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0.331535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306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F4C865" w14:textId="5B7DC287" w:rsidR="00F00835" w:rsidRPr="00F00835" w:rsidRDefault="00F00835" w:rsidP="0048248E">
            <w:pPr>
              <w:jc w:val="center"/>
              <w:rPr>
                <w:ins w:id="306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3068" w:author="Shambavi Ganesh" w:date="2020-03-24T14:24:00Z">
                <w:pPr/>
              </w:pPrChange>
            </w:pPr>
            <w:ins w:id="306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111</w:t>
              </w:r>
            </w:ins>
          </w:p>
        </w:tc>
      </w:tr>
      <w:tr w:rsidR="00F00835" w:rsidRPr="00F00835" w14:paraId="1C950B82" w14:textId="77777777" w:rsidTr="00F00835">
        <w:trPr>
          <w:trHeight w:val="290"/>
          <w:jc w:val="center"/>
          <w:ins w:id="3070" w:author="Shambavi Ganesh" w:date="2020-03-24T14:17:00Z"/>
          <w:trPrChange w:id="3071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307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21AA5CD" w14:textId="77777777" w:rsidR="00F00835" w:rsidRPr="0048248E" w:rsidRDefault="00F00835" w:rsidP="0048248E">
            <w:pPr>
              <w:jc w:val="center"/>
              <w:rPr>
                <w:ins w:id="3073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3074" w:author="Shambavi Ganesh" w:date="2020-03-24T14:26:00Z">
                  <w:rPr>
                    <w:ins w:id="3075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3076" w:author="Shambavi Ganesh" w:date="2020-03-24T14:24:00Z">
                <w:pPr>
                  <w:jc w:val="right"/>
                </w:pPr>
              </w:pPrChange>
            </w:pPr>
            <w:ins w:id="3077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3078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93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3079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35786C3" w14:textId="77777777" w:rsidR="00F00835" w:rsidRPr="00F00835" w:rsidRDefault="00F00835" w:rsidP="0048248E">
            <w:pPr>
              <w:jc w:val="center"/>
              <w:rPr>
                <w:ins w:id="3080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3081" w:author="Shambavi Ganesh" w:date="2020-03-24T14:24:00Z">
                <w:pPr>
                  <w:jc w:val="right"/>
                </w:pPr>
              </w:pPrChange>
            </w:pPr>
            <w:ins w:id="3082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1447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3083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FD99FCA" w14:textId="77777777" w:rsidR="00F00835" w:rsidRPr="00F00835" w:rsidRDefault="00F00835" w:rsidP="0048248E">
            <w:pPr>
              <w:jc w:val="center"/>
              <w:rPr>
                <w:ins w:id="3084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3085" w:author="Shambavi Ganesh" w:date="2020-03-24T14:24:00Z">
                <w:pPr>
                  <w:jc w:val="right"/>
                </w:pPr>
              </w:pPrChange>
            </w:pPr>
            <w:ins w:id="3086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3.492053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3087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AD3BDA7" w14:textId="77777777" w:rsidR="00F00835" w:rsidRPr="00F00835" w:rsidRDefault="00F00835" w:rsidP="0048248E">
            <w:pPr>
              <w:jc w:val="center"/>
              <w:rPr>
                <w:ins w:id="3088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3089" w:author="Shambavi Ganesh" w:date="2020-03-24T14:24:00Z">
                <w:pPr>
                  <w:jc w:val="right"/>
                </w:pPr>
              </w:pPrChange>
            </w:pPr>
            <w:ins w:id="3090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0.37679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309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81FB57E" w14:textId="77777777" w:rsidR="00F00835" w:rsidRPr="00F00835" w:rsidRDefault="00F00835" w:rsidP="0048248E">
            <w:pPr>
              <w:jc w:val="center"/>
              <w:rPr>
                <w:ins w:id="3092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3093" w:author="Shambavi Ganesh" w:date="2020-03-24T14:24:00Z">
                <w:pPr>
                  <w:jc w:val="right"/>
                </w:pPr>
              </w:pPrChange>
            </w:pPr>
            <w:ins w:id="3094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0.701297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3095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3826622" w14:textId="029C8E96" w:rsidR="00F00835" w:rsidRPr="00F00835" w:rsidRDefault="00F00835" w:rsidP="0048248E">
            <w:pPr>
              <w:jc w:val="center"/>
              <w:rPr>
                <w:ins w:id="3096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3097" w:author="Shambavi Ganesh" w:date="2020-03-24T14:24:00Z">
                <w:pPr/>
              </w:pPrChange>
            </w:pPr>
            <w:ins w:id="3098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111</w:t>
              </w:r>
            </w:ins>
          </w:p>
        </w:tc>
      </w:tr>
      <w:tr w:rsidR="00F00835" w:rsidRPr="00F00835" w14:paraId="6843A004" w14:textId="77777777" w:rsidTr="00F00835">
        <w:trPr>
          <w:trHeight w:val="290"/>
          <w:jc w:val="center"/>
          <w:ins w:id="3099" w:author="Shambavi Ganesh" w:date="2020-03-24T14:17:00Z"/>
          <w:trPrChange w:id="3100" w:author="Shambavi Ganesh" w:date="2020-03-24T14:19:00Z">
            <w:trPr>
              <w:trHeight w:val="290"/>
            </w:trPr>
          </w:trPrChange>
        </w:trPr>
        <w:tc>
          <w:tcPr>
            <w:tcW w:w="960" w:type="dxa"/>
            <w:shd w:val="clear" w:color="auto" w:fill="auto"/>
            <w:noWrap/>
            <w:vAlign w:val="bottom"/>
            <w:hideMark/>
            <w:tcPrChange w:id="3101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E735F2" w14:textId="77777777" w:rsidR="00F00835" w:rsidRPr="0048248E" w:rsidRDefault="00F00835" w:rsidP="0048248E">
            <w:pPr>
              <w:jc w:val="center"/>
              <w:rPr>
                <w:ins w:id="3102" w:author="Shambavi Ganesh" w:date="2020-03-24T14:17:00Z"/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rPrChange w:id="3103" w:author="Shambavi Ganesh" w:date="2020-03-24T14:26:00Z">
                  <w:rPr>
                    <w:ins w:id="3104" w:author="Shambavi Ganesh" w:date="2020-03-24T14:17:00Z"/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rPrChange>
              </w:rPr>
              <w:pPrChange w:id="3105" w:author="Shambavi Ganesh" w:date="2020-03-24T14:24:00Z">
                <w:pPr>
                  <w:jc w:val="right"/>
                </w:pPr>
              </w:pPrChange>
            </w:pPr>
            <w:ins w:id="3106" w:author="Shambavi Ganesh" w:date="2020-03-24T14:17:00Z">
              <w:r w:rsidRPr="0048248E">
                <w:rPr>
                  <w:rFonts w:ascii="Calibri" w:eastAsia="Times New Roman" w:hAnsi="Calibri" w:cs="Calibri"/>
                  <w:b/>
                  <w:bCs/>
                  <w:color w:val="000000"/>
                  <w:sz w:val="22"/>
                  <w:szCs w:val="22"/>
                  <w:rPrChange w:id="3107" w:author="Shambavi Ganesh" w:date="2020-03-24T14:26:00Z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rPrChange>
                </w:rPr>
                <w:t>95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3108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D0D55D6" w14:textId="77777777" w:rsidR="00F00835" w:rsidRPr="00F00835" w:rsidRDefault="00F00835" w:rsidP="0048248E">
            <w:pPr>
              <w:jc w:val="center"/>
              <w:rPr>
                <w:ins w:id="3109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3110" w:author="Shambavi Ganesh" w:date="2020-03-24T14:24:00Z">
                <w:pPr>
                  <w:jc w:val="right"/>
                </w:pPr>
              </w:pPrChange>
            </w:pPr>
            <w:ins w:id="3111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5200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3112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3A2D32D" w14:textId="77777777" w:rsidR="00F00835" w:rsidRPr="00F00835" w:rsidRDefault="00F00835" w:rsidP="0048248E">
            <w:pPr>
              <w:jc w:val="center"/>
              <w:rPr>
                <w:ins w:id="3113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3114" w:author="Shambavi Ganesh" w:date="2020-03-24T14:24:00Z">
                <w:pPr>
                  <w:jc w:val="right"/>
                </w:pPr>
              </w:pPrChange>
            </w:pPr>
            <w:ins w:id="3115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1.918077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3116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88C3680" w14:textId="77777777" w:rsidR="00F00835" w:rsidRPr="00F00835" w:rsidRDefault="00F00835" w:rsidP="0048248E">
            <w:pPr>
              <w:jc w:val="center"/>
              <w:rPr>
                <w:ins w:id="3117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3118" w:author="Shambavi Ganesh" w:date="2020-03-24T14:24:00Z">
                <w:pPr>
                  <w:jc w:val="right"/>
                </w:pPr>
              </w:pPrChange>
            </w:pPr>
            <w:ins w:id="3119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0.270326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3120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613751D" w14:textId="77777777" w:rsidR="00F00835" w:rsidRPr="00F00835" w:rsidRDefault="00F00835" w:rsidP="0048248E">
            <w:pPr>
              <w:jc w:val="center"/>
              <w:rPr>
                <w:ins w:id="3121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3122" w:author="Shambavi Ganesh" w:date="2020-03-24T14:24:00Z">
                <w:pPr>
                  <w:jc w:val="right"/>
                </w:pPr>
              </w:pPrChange>
            </w:pPr>
            <w:ins w:id="3123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0.588173</w:t>
              </w:r>
            </w:ins>
          </w:p>
        </w:tc>
        <w:tc>
          <w:tcPr>
            <w:tcW w:w="960" w:type="dxa"/>
            <w:shd w:val="clear" w:color="auto" w:fill="auto"/>
            <w:noWrap/>
            <w:vAlign w:val="bottom"/>
            <w:hideMark/>
            <w:tcPrChange w:id="3124" w:author="Shambavi Ganesh" w:date="2020-03-24T14:19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3809E3F" w14:textId="4B16C64A" w:rsidR="00F00835" w:rsidRPr="00F00835" w:rsidRDefault="00F00835" w:rsidP="0048248E">
            <w:pPr>
              <w:jc w:val="center"/>
              <w:rPr>
                <w:ins w:id="3125" w:author="Shambavi Ganesh" w:date="2020-03-24T14:17:00Z"/>
                <w:rFonts w:ascii="Calibri" w:eastAsia="Times New Roman" w:hAnsi="Calibri" w:cs="Calibri"/>
                <w:color w:val="000000"/>
                <w:sz w:val="22"/>
                <w:szCs w:val="22"/>
              </w:rPr>
              <w:pPrChange w:id="3126" w:author="Shambavi Ganesh" w:date="2020-03-24T14:24:00Z">
                <w:pPr/>
              </w:pPrChange>
            </w:pPr>
            <w:ins w:id="3127" w:author="Shambavi Ganesh" w:date="2020-03-24T14:17:00Z">
              <w:r w:rsidRPr="00F00835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111</w:t>
              </w:r>
            </w:ins>
          </w:p>
        </w:tc>
      </w:tr>
    </w:tbl>
    <w:p w14:paraId="1C92ECAC" w14:textId="77777777" w:rsidR="00601BFB" w:rsidRPr="00601BFB" w:rsidRDefault="00601BFB" w:rsidP="00601BFB">
      <w:pPr>
        <w:spacing w:line="360" w:lineRule="auto"/>
        <w:jc w:val="both"/>
        <w:rPr>
          <w:rFonts w:ascii="Times New Roman" w:hAnsi="Times New Roman" w:cs="Times New Roman"/>
        </w:rPr>
      </w:pPr>
    </w:p>
    <w:p w14:paraId="4F28A582" w14:textId="571D0683" w:rsidR="00601BFB" w:rsidRPr="00E24373" w:rsidRDefault="00601BFB" w:rsidP="00A70AF6">
      <w:pPr>
        <w:spacing w:line="360" w:lineRule="auto"/>
        <w:jc w:val="both"/>
        <w:rPr>
          <w:rFonts w:ascii="Times New Roman" w:hAnsi="Times New Roman" w:cs="Times New Roman"/>
        </w:rPr>
      </w:pPr>
    </w:p>
    <w:sectPr w:rsidR="00601BFB" w:rsidRPr="00E24373" w:rsidSect="0049198A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8E18B" w14:textId="77777777" w:rsidR="008E7BED" w:rsidRDefault="008E7BED" w:rsidP="00B66780">
      <w:r>
        <w:separator/>
      </w:r>
    </w:p>
  </w:endnote>
  <w:endnote w:type="continuationSeparator" w:id="0">
    <w:p w14:paraId="6013E2D8" w14:textId="77777777" w:rsidR="008E7BED" w:rsidRDefault="008E7BED" w:rsidP="00B66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Mono">
    <w:altName w:val="Courier New"/>
    <w:charset w:val="01"/>
    <w:family w:val="modern"/>
    <w:pitch w:val="fixed"/>
  </w:font>
  <w:font w:name="DejaVu Sans Mono">
    <w:charset w:val="01"/>
    <w:family w:val="modern"/>
    <w:pitch w:val="fixed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B9920" w14:textId="77777777" w:rsidR="008E7BED" w:rsidRDefault="008E7BED" w:rsidP="00B66780">
      <w:r>
        <w:separator/>
      </w:r>
    </w:p>
  </w:footnote>
  <w:footnote w:type="continuationSeparator" w:id="0">
    <w:p w14:paraId="4AFD2FFF" w14:textId="77777777" w:rsidR="008E7BED" w:rsidRDefault="008E7BED" w:rsidP="00B66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D6B5" w14:textId="040A0A4D" w:rsidR="00F00835" w:rsidRDefault="00F00835" w:rsidP="00B66780">
    <w:pPr>
      <w:pStyle w:val="Header"/>
      <w:jc w:val="right"/>
    </w:pPr>
    <w:r w:rsidRPr="00FA5B48">
      <w:rPr>
        <w:noProof/>
      </w:rPr>
      <w:drawing>
        <wp:inline distT="0" distB="0" distL="0" distR="0" wp14:anchorId="1039DE67" wp14:editId="1715D243">
          <wp:extent cx="1488440" cy="414655"/>
          <wp:effectExtent l="0" t="0" r="0" b="0"/>
          <wp:docPr id="17" name="Picture 17" descr="Wiley-VCH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iley-VCH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8440" cy="414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F2C69"/>
    <w:multiLevelType w:val="hybridMultilevel"/>
    <w:tmpl w:val="D304B6DE"/>
    <w:lvl w:ilvl="0" w:tplc="526EE048">
      <w:start w:val="1"/>
      <w:numFmt w:val="lowerLetter"/>
      <w:lvlText w:val="(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97509"/>
    <w:multiLevelType w:val="hybridMultilevel"/>
    <w:tmpl w:val="2C5E71A0"/>
    <w:lvl w:ilvl="0" w:tplc="956CE204">
      <w:start w:val="1"/>
      <w:numFmt w:val="upp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240EFA"/>
    <w:multiLevelType w:val="hybridMultilevel"/>
    <w:tmpl w:val="94BC5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330BB"/>
    <w:multiLevelType w:val="hybridMultilevel"/>
    <w:tmpl w:val="400A3B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E97AE9"/>
    <w:multiLevelType w:val="hybridMultilevel"/>
    <w:tmpl w:val="F01CF55C"/>
    <w:lvl w:ilvl="0" w:tplc="5EA08AE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71531"/>
    <w:multiLevelType w:val="hybridMultilevel"/>
    <w:tmpl w:val="30B2AC7E"/>
    <w:lvl w:ilvl="0" w:tplc="14BE1A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ambavi Ganesh">
    <w15:presenceInfo w15:providerId="Windows Live" w15:userId="c80c4350f9a36d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0NzM0szCyNDA0NzRW0lEKTi0uzszPAykwqQUA77JrwiwAAAA="/>
  </w:docVars>
  <w:rsids>
    <w:rsidRoot w:val="005940D9"/>
    <w:rsid w:val="00002E69"/>
    <w:rsid w:val="00007F56"/>
    <w:rsid w:val="00010151"/>
    <w:rsid w:val="00010E30"/>
    <w:rsid w:val="0001146C"/>
    <w:rsid w:val="000120DA"/>
    <w:rsid w:val="000142F2"/>
    <w:rsid w:val="00023587"/>
    <w:rsid w:val="00025386"/>
    <w:rsid w:val="00030E98"/>
    <w:rsid w:val="00031AC1"/>
    <w:rsid w:val="00032366"/>
    <w:rsid w:val="00034008"/>
    <w:rsid w:val="00034481"/>
    <w:rsid w:val="00045CC1"/>
    <w:rsid w:val="00046128"/>
    <w:rsid w:val="00046736"/>
    <w:rsid w:val="00047B6F"/>
    <w:rsid w:val="00050AEC"/>
    <w:rsid w:val="00051D55"/>
    <w:rsid w:val="000530A5"/>
    <w:rsid w:val="00053885"/>
    <w:rsid w:val="000550F1"/>
    <w:rsid w:val="00057172"/>
    <w:rsid w:val="000572D5"/>
    <w:rsid w:val="0006197C"/>
    <w:rsid w:val="00065862"/>
    <w:rsid w:val="00067888"/>
    <w:rsid w:val="00071370"/>
    <w:rsid w:val="00071516"/>
    <w:rsid w:val="0007223C"/>
    <w:rsid w:val="00072F24"/>
    <w:rsid w:val="00076FF9"/>
    <w:rsid w:val="000803B6"/>
    <w:rsid w:val="0008195C"/>
    <w:rsid w:val="00081D21"/>
    <w:rsid w:val="000822A8"/>
    <w:rsid w:val="00082D14"/>
    <w:rsid w:val="00086384"/>
    <w:rsid w:val="000907D4"/>
    <w:rsid w:val="00094A81"/>
    <w:rsid w:val="00096BE5"/>
    <w:rsid w:val="00097452"/>
    <w:rsid w:val="000A0004"/>
    <w:rsid w:val="000A08DD"/>
    <w:rsid w:val="000A0D34"/>
    <w:rsid w:val="000A317E"/>
    <w:rsid w:val="000A6F6B"/>
    <w:rsid w:val="000B160A"/>
    <w:rsid w:val="000B29B6"/>
    <w:rsid w:val="000B36E6"/>
    <w:rsid w:val="000B3B53"/>
    <w:rsid w:val="000B3E53"/>
    <w:rsid w:val="000B5463"/>
    <w:rsid w:val="000B5E3F"/>
    <w:rsid w:val="000B6165"/>
    <w:rsid w:val="000C1CB1"/>
    <w:rsid w:val="000C24A1"/>
    <w:rsid w:val="000C4AE5"/>
    <w:rsid w:val="000C78F1"/>
    <w:rsid w:val="000D11AE"/>
    <w:rsid w:val="000D21DB"/>
    <w:rsid w:val="000D3F2E"/>
    <w:rsid w:val="000D69C5"/>
    <w:rsid w:val="000E1BE2"/>
    <w:rsid w:val="000E2DC4"/>
    <w:rsid w:val="000E4AB7"/>
    <w:rsid w:val="000E77D1"/>
    <w:rsid w:val="000F0ED9"/>
    <w:rsid w:val="000F55FE"/>
    <w:rsid w:val="000F56DA"/>
    <w:rsid w:val="000F7645"/>
    <w:rsid w:val="00100D98"/>
    <w:rsid w:val="0010799F"/>
    <w:rsid w:val="001104BF"/>
    <w:rsid w:val="00113243"/>
    <w:rsid w:val="001152C3"/>
    <w:rsid w:val="0011539C"/>
    <w:rsid w:val="001207C5"/>
    <w:rsid w:val="001243AE"/>
    <w:rsid w:val="001244ED"/>
    <w:rsid w:val="00125563"/>
    <w:rsid w:val="00131283"/>
    <w:rsid w:val="00131758"/>
    <w:rsid w:val="0013193F"/>
    <w:rsid w:val="00131E39"/>
    <w:rsid w:val="00132244"/>
    <w:rsid w:val="00136590"/>
    <w:rsid w:val="0013665C"/>
    <w:rsid w:val="00140486"/>
    <w:rsid w:val="001428C8"/>
    <w:rsid w:val="0014481D"/>
    <w:rsid w:val="00144E69"/>
    <w:rsid w:val="00144FC4"/>
    <w:rsid w:val="0015163D"/>
    <w:rsid w:val="00154B68"/>
    <w:rsid w:val="001564E4"/>
    <w:rsid w:val="00163CCB"/>
    <w:rsid w:val="00170069"/>
    <w:rsid w:val="00170607"/>
    <w:rsid w:val="001714F0"/>
    <w:rsid w:val="00174060"/>
    <w:rsid w:val="00174C75"/>
    <w:rsid w:val="00174FD0"/>
    <w:rsid w:val="00175FC7"/>
    <w:rsid w:val="00177502"/>
    <w:rsid w:val="00182F63"/>
    <w:rsid w:val="0018304E"/>
    <w:rsid w:val="0018553C"/>
    <w:rsid w:val="001865F8"/>
    <w:rsid w:val="00187F54"/>
    <w:rsid w:val="001920EF"/>
    <w:rsid w:val="001936D3"/>
    <w:rsid w:val="00195059"/>
    <w:rsid w:val="00195E0A"/>
    <w:rsid w:val="001A0742"/>
    <w:rsid w:val="001A1AF3"/>
    <w:rsid w:val="001A704D"/>
    <w:rsid w:val="001B63EA"/>
    <w:rsid w:val="001C1283"/>
    <w:rsid w:val="001C2CE5"/>
    <w:rsid w:val="001C4C45"/>
    <w:rsid w:val="001C5010"/>
    <w:rsid w:val="001C5E9B"/>
    <w:rsid w:val="001C7F5B"/>
    <w:rsid w:val="001D04FB"/>
    <w:rsid w:val="001D0F42"/>
    <w:rsid w:val="001D1E2C"/>
    <w:rsid w:val="001D3842"/>
    <w:rsid w:val="001D3E35"/>
    <w:rsid w:val="001D5F95"/>
    <w:rsid w:val="001D6054"/>
    <w:rsid w:val="001D6D64"/>
    <w:rsid w:val="001E10FF"/>
    <w:rsid w:val="001E2392"/>
    <w:rsid w:val="001E2E85"/>
    <w:rsid w:val="001E32BB"/>
    <w:rsid w:val="001E4AC3"/>
    <w:rsid w:val="001E7448"/>
    <w:rsid w:val="001F4331"/>
    <w:rsid w:val="001F62BE"/>
    <w:rsid w:val="00200E2D"/>
    <w:rsid w:val="002021ED"/>
    <w:rsid w:val="00202DDF"/>
    <w:rsid w:val="00203121"/>
    <w:rsid w:val="00203E9B"/>
    <w:rsid w:val="00206291"/>
    <w:rsid w:val="00211BF3"/>
    <w:rsid w:val="002125D9"/>
    <w:rsid w:val="00212D94"/>
    <w:rsid w:val="00214FB2"/>
    <w:rsid w:val="002153AB"/>
    <w:rsid w:val="002229A5"/>
    <w:rsid w:val="00225954"/>
    <w:rsid w:val="00230AE1"/>
    <w:rsid w:val="002323DD"/>
    <w:rsid w:val="0023272C"/>
    <w:rsid w:val="00233F3F"/>
    <w:rsid w:val="00234679"/>
    <w:rsid w:val="00235D0F"/>
    <w:rsid w:val="00235E53"/>
    <w:rsid w:val="00241FAD"/>
    <w:rsid w:val="002450BD"/>
    <w:rsid w:val="00245713"/>
    <w:rsid w:val="00250255"/>
    <w:rsid w:val="0025764E"/>
    <w:rsid w:val="00260926"/>
    <w:rsid w:val="002716BD"/>
    <w:rsid w:val="00272E9A"/>
    <w:rsid w:val="002730A3"/>
    <w:rsid w:val="00274B60"/>
    <w:rsid w:val="00280DD0"/>
    <w:rsid w:val="00282F7D"/>
    <w:rsid w:val="002841C8"/>
    <w:rsid w:val="0028596A"/>
    <w:rsid w:val="00290CBE"/>
    <w:rsid w:val="00291A73"/>
    <w:rsid w:val="00293B50"/>
    <w:rsid w:val="00294786"/>
    <w:rsid w:val="00297D8C"/>
    <w:rsid w:val="002A06A9"/>
    <w:rsid w:val="002A169A"/>
    <w:rsid w:val="002A2A12"/>
    <w:rsid w:val="002A7725"/>
    <w:rsid w:val="002B19D3"/>
    <w:rsid w:val="002B2AE9"/>
    <w:rsid w:val="002B570A"/>
    <w:rsid w:val="002B62F0"/>
    <w:rsid w:val="002C1809"/>
    <w:rsid w:val="002C1A67"/>
    <w:rsid w:val="002C32D2"/>
    <w:rsid w:val="002D4AEB"/>
    <w:rsid w:val="002E1A8F"/>
    <w:rsid w:val="002E32EF"/>
    <w:rsid w:val="002E7202"/>
    <w:rsid w:val="002F57C3"/>
    <w:rsid w:val="002F7A2F"/>
    <w:rsid w:val="002F7B3F"/>
    <w:rsid w:val="00310473"/>
    <w:rsid w:val="00310BCD"/>
    <w:rsid w:val="00310E10"/>
    <w:rsid w:val="00312436"/>
    <w:rsid w:val="00314F68"/>
    <w:rsid w:val="00317BA1"/>
    <w:rsid w:val="00321DF1"/>
    <w:rsid w:val="00322276"/>
    <w:rsid w:val="003234A1"/>
    <w:rsid w:val="00324C8B"/>
    <w:rsid w:val="00325AB5"/>
    <w:rsid w:val="00326CA6"/>
    <w:rsid w:val="0032770A"/>
    <w:rsid w:val="00332E04"/>
    <w:rsid w:val="00334933"/>
    <w:rsid w:val="00334E11"/>
    <w:rsid w:val="00335F45"/>
    <w:rsid w:val="0033629A"/>
    <w:rsid w:val="00341BAD"/>
    <w:rsid w:val="003422D7"/>
    <w:rsid w:val="00344D4B"/>
    <w:rsid w:val="0034776C"/>
    <w:rsid w:val="00350473"/>
    <w:rsid w:val="00351E51"/>
    <w:rsid w:val="0035403B"/>
    <w:rsid w:val="00355672"/>
    <w:rsid w:val="00356847"/>
    <w:rsid w:val="00357105"/>
    <w:rsid w:val="0036129B"/>
    <w:rsid w:val="003654BB"/>
    <w:rsid w:val="0036658A"/>
    <w:rsid w:val="003674C4"/>
    <w:rsid w:val="00371B0D"/>
    <w:rsid w:val="0037271F"/>
    <w:rsid w:val="00375C43"/>
    <w:rsid w:val="00380D28"/>
    <w:rsid w:val="00381EA0"/>
    <w:rsid w:val="003846B9"/>
    <w:rsid w:val="00384D0E"/>
    <w:rsid w:val="00385652"/>
    <w:rsid w:val="00386163"/>
    <w:rsid w:val="003939E9"/>
    <w:rsid w:val="00395967"/>
    <w:rsid w:val="00396667"/>
    <w:rsid w:val="00397569"/>
    <w:rsid w:val="0039797B"/>
    <w:rsid w:val="003A30B5"/>
    <w:rsid w:val="003A33FB"/>
    <w:rsid w:val="003A4CAB"/>
    <w:rsid w:val="003A4E26"/>
    <w:rsid w:val="003A5B98"/>
    <w:rsid w:val="003A5E0F"/>
    <w:rsid w:val="003A72EF"/>
    <w:rsid w:val="003A7671"/>
    <w:rsid w:val="003A7FDB"/>
    <w:rsid w:val="003B1A4E"/>
    <w:rsid w:val="003B1D38"/>
    <w:rsid w:val="003B3581"/>
    <w:rsid w:val="003B44B9"/>
    <w:rsid w:val="003B55D6"/>
    <w:rsid w:val="003B5833"/>
    <w:rsid w:val="003B5E63"/>
    <w:rsid w:val="003C03DD"/>
    <w:rsid w:val="003C0C8C"/>
    <w:rsid w:val="003C238F"/>
    <w:rsid w:val="003C34CB"/>
    <w:rsid w:val="003C4B27"/>
    <w:rsid w:val="003C6A3E"/>
    <w:rsid w:val="003C70C5"/>
    <w:rsid w:val="003C729F"/>
    <w:rsid w:val="003C7CEA"/>
    <w:rsid w:val="003D0DD6"/>
    <w:rsid w:val="003D226D"/>
    <w:rsid w:val="003D247F"/>
    <w:rsid w:val="003D43E1"/>
    <w:rsid w:val="003D7F36"/>
    <w:rsid w:val="003E40E8"/>
    <w:rsid w:val="003E51E2"/>
    <w:rsid w:val="003E6745"/>
    <w:rsid w:val="003E766A"/>
    <w:rsid w:val="003F0127"/>
    <w:rsid w:val="003F06FA"/>
    <w:rsid w:val="003F5BFF"/>
    <w:rsid w:val="00400CB4"/>
    <w:rsid w:val="0040156B"/>
    <w:rsid w:val="00401D39"/>
    <w:rsid w:val="00402BC5"/>
    <w:rsid w:val="00405ECB"/>
    <w:rsid w:val="00407663"/>
    <w:rsid w:val="00412541"/>
    <w:rsid w:val="00412C35"/>
    <w:rsid w:val="0041414D"/>
    <w:rsid w:val="00420101"/>
    <w:rsid w:val="00422646"/>
    <w:rsid w:val="00425C1A"/>
    <w:rsid w:val="004268DE"/>
    <w:rsid w:val="00430D73"/>
    <w:rsid w:val="004333C6"/>
    <w:rsid w:val="004348D5"/>
    <w:rsid w:val="00434D00"/>
    <w:rsid w:val="00435BEC"/>
    <w:rsid w:val="004362A7"/>
    <w:rsid w:val="00441399"/>
    <w:rsid w:val="00443CDE"/>
    <w:rsid w:val="00445CA2"/>
    <w:rsid w:val="00446E0D"/>
    <w:rsid w:val="00451944"/>
    <w:rsid w:val="00452E68"/>
    <w:rsid w:val="0045341F"/>
    <w:rsid w:val="00454014"/>
    <w:rsid w:val="00456636"/>
    <w:rsid w:val="00456F09"/>
    <w:rsid w:val="004579C6"/>
    <w:rsid w:val="00460F09"/>
    <w:rsid w:val="00461201"/>
    <w:rsid w:val="00462265"/>
    <w:rsid w:val="004653B3"/>
    <w:rsid w:val="00466122"/>
    <w:rsid w:val="00466157"/>
    <w:rsid w:val="004706BE"/>
    <w:rsid w:val="00475378"/>
    <w:rsid w:val="0048248E"/>
    <w:rsid w:val="00483E53"/>
    <w:rsid w:val="00490D42"/>
    <w:rsid w:val="0049198A"/>
    <w:rsid w:val="00492862"/>
    <w:rsid w:val="00493525"/>
    <w:rsid w:val="00493BEC"/>
    <w:rsid w:val="00497B62"/>
    <w:rsid w:val="004A28FE"/>
    <w:rsid w:val="004A376A"/>
    <w:rsid w:val="004A45B3"/>
    <w:rsid w:val="004C0073"/>
    <w:rsid w:val="004C0341"/>
    <w:rsid w:val="004C04CC"/>
    <w:rsid w:val="004C1532"/>
    <w:rsid w:val="004C420F"/>
    <w:rsid w:val="004C631B"/>
    <w:rsid w:val="004D16E5"/>
    <w:rsid w:val="004D1721"/>
    <w:rsid w:val="004D2D25"/>
    <w:rsid w:val="004D2E84"/>
    <w:rsid w:val="004D3FBA"/>
    <w:rsid w:val="004D4656"/>
    <w:rsid w:val="004D49F5"/>
    <w:rsid w:val="004D59E3"/>
    <w:rsid w:val="004D60DE"/>
    <w:rsid w:val="004D68C8"/>
    <w:rsid w:val="004E0185"/>
    <w:rsid w:val="004E3087"/>
    <w:rsid w:val="004E5990"/>
    <w:rsid w:val="004E5A72"/>
    <w:rsid w:val="004E5FD0"/>
    <w:rsid w:val="004E6518"/>
    <w:rsid w:val="004E777F"/>
    <w:rsid w:val="004E7EB5"/>
    <w:rsid w:val="004F7765"/>
    <w:rsid w:val="005022E3"/>
    <w:rsid w:val="00502BF1"/>
    <w:rsid w:val="00504271"/>
    <w:rsid w:val="00507DD3"/>
    <w:rsid w:val="00510660"/>
    <w:rsid w:val="005112D6"/>
    <w:rsid w:val="0051148F"/>
    <w:rsid w:val="00514418"/>
    <w:rsid w:val="00516C5C"/>
    <w:rsid w:val="00520068"/>
    <w:rsid w:val="00520EBB"/>
    <w:rsid w:val="005213F9"/>
    <w:rsid w:val="005215D3"/>
    <w:rsid w:val="00521B25"/>
    <w:rsid w:val="00522016"/>
    <w:rsid w:val="005228EC"/>
    <w:rsid w:val="00522C12"/>
    <w:rsid w:val="0053135F"/>
    <w:rsid w:val="00533EA9"/>
    <w:rsid w:val="005341B1"/>
    <w:rsid w:val="005369D1"/>
    <w:rsid w:val="00536CF2"/>
    <w:rsid w:val="00540339"/>
    <w:rsid w:val="0054072B"/>
    <w:rsid w:val="00541294"/>
    <w:rsid w:val="00542417"/>
    <w:rsid w:val="00543953"/>
    <w:rsid w:val="00543ABE"/>
    <w:rsid w:val="00544B5C"/>
    <w:rsid w:val="0054714D"/>
    <w:rsid w:val="00547F8E"/>
    <w:rsid w:val="00550510"/>
    <w:rsid w:val="005514C4"/>
    <w:rsid w:val="0055314A"/>
    <w:rsid w:val="0056175D"/>
    <w:rsid w:val="00561E25"/>
    <w:rsid w:val="00562302"/>
    <w:rsid w:val="00562C8B"/>
    <w:rsid w:val="00563F91"/>
    <w:rsid w:val="00566D30"/>
    <w:rsid w:val="00566F9B"/>
    <w:rsid w:val="0057135E"/>
    <w:rsid w:val="00571BCC"/>
    <w:rsid w:val="00572FE3"/>
    <w:rsid w:val="00575B66"/>
    <w:rsid w:val="0057724E"/>
    <w:rsid w:val="00581FC9"/>
    <w:rsid w:val="005826BE"/>
    <w:rsid w:val="00586120"/>
    <w:rsid w:val="00592765"/>
    <w:rsid w:val="005940D9"/>
    <w:rsid w:val="0059717F"/>
    <w:rsid w:val="005A0233"/>
    <w:rsid w:val="005A1EEC"/>
    <w:rsid w:val="005A2E70"/>
    <w:rsid w:val="005A515D"/>
    <w:rsid w:val="005A6BB6"/>
    <w:rsid w:val="005B5589"/>
    <w:rsid w:val="005B6E96"/>
    <w:rsid w:val="005B7EC6"/>
    <w:rsid w:val="005C0B3B"/>
    <w:rsid w:val="005C0FAE"/>
    <w:rsid w:val="005C20E1"/>
    <w:rsid w:val="005C2C93"/>
    <w:rsid w:val="005C2CAF"/>
    <w:rsid w:val="005C30C7"/>
    <w:rsid w:val="005C3F1E"/>
    <w:rsid w:val="005C5A88"/>
    <w:rsid w:val="005D00E9"/>
    <w:rsid w:val="005D0383"/>
    <w:rsid w:val="005D1795"/>
    <w:rsid w:val="005D33FC"/>
    <w:rsid w:val="005D4140"/>
    <w:rsid w:val="005D6DD1"/>
    <w:rsid w:val="005E2516"/>
    <w:rsid w:val="005E2CC7"/>
    <w:rsid w:val="005E3A2B"/>
    <w:rsid w:val="005E45D4"/>
    <w:rsid w:val="005E59EF"/>
    <w:rsid w:val="005E69FB"/>
    <w:rsid w:val="005E6BEF"/>
    <w:rsid w:val="005F0AD9"/>
    <w:rsid w:val="005F1975"/>
    <w:rsid w:val="005F27B6"/>
    <w:rsid w:val="005F2B1E"/>
    <w:rsid w:val="006006BE"/>
    <w:rsid w:val="00601BFB"/>
    <w:rsid w:val="0060402C"/>
    <w:rsid w:val="00606171"/>
    <w:rsid w:val="0061544F"/>
    <w:rsid w:val="00615B57"/>
    <w:rsid w:val="00616A0B"/>
    <w:rsid w:val="00620B08"/>
    <w:rsid w:val="006226E2"/>
    <w:rsid w:val="00626A1D"/>
    <w:rsid w:val="00626BFC"/>
    <w:rsid w:val="00627118"/>
    <w:rsid w:val="00627F3E"/>
    <w:rsid w:val="00631BCD"/>
    <w:rsid w:val="00640C87"/>
    <w:rsid w:val="00642110"/>
    <w:rsid w:val="00642C20"/>
    <w:rsid w:val="0064334D"/>
    <w:rsid w:val="00643DBA"/>
    <w:rsid w:val="0065174A"/>
    <w:rsid w:val="00651FFB"/>
    <w:rsid w:val="00652125"/>
    <w:rsid w:val="006521B6"/>
    <w:rsid w:val="006529F2"/>
    <w:rsid w:val="0065490B"/>
    <w:rsid w:val="00654DB1"/>
    <w:rsid w:val="0065514B"/>
    <w:rsid w:val="00660EB9"/>
    <w:rsid w:val="00663575"/>
    <w:rsid w:val="0066369B"/>
    <w:rsid w:val="00665B98"/>
    <w:rsid w:val="00666087"/>
    <w:rsid w:val="00667ED9"/>
    <w:rsid w:val="00675C63"/>
    <w:rsid w:val="00677AB8"/>
    <w:rsid w:val="00680999"/>
    <w:rsid w:val="006814E6"/>
    <w:rsid w:val="00682336"/>
    <w:rsid w:val="00683F8A"/>
    <w:rsid w:val="00684ED1"/>
    <w:rsid w:val="006876D8"/>
    <w:rsid w:val="00687896"/>
    <w:rsid w:val="0069122D"/>
    <w:rsid w:val="006929E4"/>
    <w:rsid w:val="006936D2"/>
    <w:rsid w:val="00696776"/>
    <w:rsid w:val="0069681E"/>
    <w:rsid w:val="00696997"/>
    <w:rsid w:val="006A3020"/>
    <w:rsid w:val="006A30BD"/>
    <w:rsid w:val="006A48AC"/>
    <w:rsid w:val="006A4AB1"/>
    <w:rsid w:val="006A50F9"/>
    <w:rsid w:val="006A5CBC"/>
    <w:rsid w:val="006A6A71"/>
    <w:rsid w:val="006B031D"/>
    <w:rsid w:val="006B05E1"/>
    <w:rsid w:val="006B12BB"/>
    <w:rsid w:val="006B1BED"/>
    <w:rsid w:val="006B4707"/>
    <w:rsid w:val="006B5C75"/>
    <w:rsid w:val="006B74F0"/>
    <w:rsid w:val="006B7817"/>
    <w:rsid w:val="006B7B5C"/>
    <w:rsid w:val="006B7BBC"/>
    <w:rsid w:val="006C0403"/>
    <w:rsid w:val="006C197E"/>
    <w:rsid w:val="006C28E9"/>
    <w:rsid w:val="006C5725"/>
    <w:rsid w:val="006C5F72"/>
    <w:rsid w:val="006D0B06"/>
    <w:rsid w:val="006D1444"/>
    <w:rsid w:val="006D383C"/>
    <w:rsid w:val="006D42B4"/>
    <w:rsid w:val="006D578C"/>
    <w:rsid w:val="006D770C"/>
    <w:rsid w:val="006E25BC"/>
    <w:rsid w:val="006E45BF"/>
    <w:rsid w:val="006E654D"/>
    <w:rsid w:val="006F1A66"/>
    <w:rsid w:val="006F41AC"/>
    <w:rsid w:val="00700ADF"/>
    <w:rsid w:val="00703815"/>
    <w:rsid w:val="00716188"/>
    <w:rsid w:val="0071679C"/>
    <w:rsid w:val="00717457"/>
    <w:rsid w:val="00722751"/>
    <w:rsid w:val="00722866"/>
    <w:rsid w:val="00723517"/>
    <w:rsid w:val="00725689"/>
    <w:rsid w:val="007257E9"/>
    <w:rsid w:val="00725FC6"/>
    <w:rsid w:val="007304D2"/>
    <w:rsid w:val="0073101E"/>
    <w:rsid w:val="00731234"/>
    <w:rsid w:val="00734003"/>
    <w:rsid w:val="0073426B"/>
    <w:rsid w:val="007353D8"/>
    <w:rsid w:val="00736B05"/>
    <w:rsid w:val="00736CC0"/>
    <w:rsid w:val="00736DAA"/>
    <w:rsid w:val="007408BD"/>
    <w:rsid w:val="00741F4D"/>
    <w:rsid w:val="00742FF3"/>
    <w:rsid w:val="00744C21"/>
    <w:rsid w:val="00746B88"/>
    <w:rsid w:val="00747AC6"/>
    <w:rsid w:val="007508FA"/>
    <w:rsid w:val="00750EFB"/>
    <w:rsid w:val="007550FA"/>
    <w:rsid w:val="00763872"/>
    <w:rsid w:val="00764151"/>
    <w:rsid w:val="00765AC8"/>
    <w:rsid w:val="00771DA4"/>
    <w:rsid w:val="007734A1"/>
    <w:rsid w:val="00775747"/>
    <w:rsid w:val="0077699A"/>
    <w:rsid w:val="00776EB7"/>
    <w:rsid w:val="00780476"/>
    <w:rsid w:val="007809A5"/>
    <w:rsid w:val="00782931"/>
    <w:rsid w:val="0078294C"/>
    <w:rsid w:val="0078429E"/>
    <w:rsid w:val="00784E16"/>
    <w:rsid w:val="007908A5"/>
    <w:rsid w:val="007909DD"/>
    <w:rsid w:val="00791994"/>
    <w:rsid w:val="00792DF3"/>
    <w:rsid w:val="007932C9"/>
    <w:rsid w:val="007948A1"/>
    <w:rsid w:val="007954FA"/>
    <w:rsid w:val="00796D97"/>
    <w:rsid w:val="00797341"/>
    <w:rsid w:val="00797A49"/>
    <w:rsid w:val="007A01A5"/>
    <w:rsid w:val="007A09F6"/>
    <w:rsid w:val="007A1962"/>
    <w:rsid w:val="007A58EC"/>
    <w:rsid w:val="007A5C4F"/>
    <w:rsid w:val="007A5DCE"/>
    <w:rsid w:val="007A5F94"/>
    <w:rsid w:val="007A6C18"/>
    <w:rsid w:val="007B03B7"/>
    <w:rsid w:val="007B3DA8"/>
    <w:rsid w:val="007B7C4A"/>
    <w:rsid w:val="007B7FC9"/>
    <w:rsid w:val="007C1F47"/>
    <w:rsid w:val="007C208E"/>
    <w:rsid w:val="007C2DBB"/>
    <w:rsid w:val="007C5815"/>
    <w:rsid w:val="007C7677"/>
    <w:rsid w:val="007C7918"/>
    <w:rsid w:val="007D05E7"/>
    <w:rsid w:val="007D1689"/>
    <w:rsid w:val="007D1C9D"/>
    <w:rsid w:val="007D3440"/>
    <w:rsid w:val="007D4039"/>
    <w:rsid w:val="007D452A"/>
    <w:rsid w:val="007D5C61"/>
    <w:rsid w:val="007D71FE"/>
    <w:rsid w:val="007E217D"/>
    <w:rsid w:val="007E2241"/>
    <w:rsid w:val="007E6F05"/>
    <w:rsid w:val="007F1629"/>
    <w:rsid w:val="007F16CD"/>
    <w:rsid w:val="007F5B8D"/>
    <w:rsid w:val="007F5EC4"/>
    <w:rsid w:val="0080342A"/>
    <w:rsid w:val="008041B5"/>
    <w:rsid w:val="008041ED"/>
    <w:rsid w:val="0080496D"/>
    <w:rsid w:val="0080518B"/>
    <w:rsid w:val="00810D33"/>
    <w:rsid w:val="00812593"/>
    <w:rsid w:val="00817C8E"/>
    <w:rsid w:val="00821ACF"/>
    <w:rsid w:val="00823369"/>
    <w:rsid w:val="008237A7"/>
    <w:rsid w:val="00826ADE"/>
    <w:rsid w:val="00827ED5"/>
    <w:rsid w:val="0083110C"/>
    <w:rsid w:val="00832B6E"/>
    <w:rsid w:val="00833FFC"/>
    <w:rsid w:val="0084018D"/>
    <w:rsid w:val="008412C9"/>
    <w:rsid w:val="00842F74"/>
    <w:rsid w:val="00850E60"/>
    <w:rsid w:val="008537AA"/>
    <w:rsid w:val="008541FF"/>
    <w:rsid w:val="00854FC2"/>
    <w:rsid w:val="00857B5B"/>
    <w:rsid w:val="0086071E"/>
    <w:rsid w:val="00864202"/>
    <w:rsid w:val="00865A9E"/>
    <w:rsid w:val="008663F5"/>
    <w:rsid w:val="00870D80"/>
    <w:rsid w:val="008715CB"/>
    <w:rsid w:val="00872A27"/>
    <w:rsid w:val="00872B6C"/>
    <w:rsid w:val="00875387"/>
    <w:rsid w:val="00876127"/>
    <w:rsid w:val="008867B7"/>
    <w:rsid w:val="0089044C"/>
    <w:rsid w:val="0089099F"/>
    <w:rsid w:val="008919BE"/>
    <w:rsid w:val="00892771"/>
    <w:rsid w:val="00892EAE"/>
    <w:rsid w:val="008964CD"/>
    <w:rsid w:val="008968BD"/>
    <w:rsid w:val="00896986"/>
    <w:rsid w:val="00897376"/>
    <w:rsid w:val="008A1EA7"/>
    <w:rsid w:val="008A20DB"/>
    <w:rsid w:val="008A3CAD"/>
    <w:rsid w:val="008A44DF"/>
    <w:rsid w:val="008A517F"/>
    <w:rsid w:val="008B01CE"/>
    <w:rsid w:val="008B0BB7"/>
    <w:rsid w:val="008B2648"/>
    <w:rsid w:val="008B4B73"/>
    <w:rsid w:val="008B6126"/>
    <w:rsid w:val="008B7C88"/>
    <w:rsid w:val="008C06B4"/>
    <w:rsid w:val="008C2EC5"/>
    <w:rsid w:val="008C340B"/>
    <w:rsid w:val="008C3DD2"/>
    <w:rsid w:val="008C474F"/>
    <w:rsid w:val="008C6EC1"/>
    <w:rsid w:val="008C779D"/>
    <w:rsid w:val="008C7F30"/>
    <w:rsid w:val="008D0496"/>
    <w:rsid w:val="008D350C"/>
    <w:rsid w:val="008D454F"/>
    <w:rsid w:val="008D4BCD"/>
    <w:rsid w:val="008D563A"/>
    <w:rsid w:val="008D6D31"/>
    <w:rsid w:val="008D7607"/>
    <w:rsid w:val="008E0BFF"/>
    <w:rsid w:val="008E1A7C"/>
    <w:rsid w:val="008E2779"/>
    <w:rsid w:val="008E3AA5"/>
    <w:rsid w:val="008E4F9D"/>
    <w:rsid w:val="008E52BB"/>
    <w:rsid w:val="008E5DC8"/>
    <w:rsid w:val="008E68A7"/>
    <w:rsid w:val="008E7A46"/>
    <w:rsid w:val="008E7BED"/>
    <w:rsid w:val="008F00E4"/>
    <w:rsid w:val="008F0144"/>
    <w:rsid w:val="008F1315"/>
    <w:rsid w:val="008F69AE"/>
    <w:rsid w:val="009000A3"/>
    <w:rsid w:val="00900B2F"/>
    <w:rsid w:val="00903065"/>
    <w:rsid w:val="00904CA1"/>
    <w:rsid w:val="00906BDB"/>
    <w:rsid w:val="009074D9"/>
    <w:rsid w:val="00907D95"/>
    <w:rsid w:val="00913A4E"/>
    <w:rsid w:val="00914746"/>
    <w:rsid w:val="00915715"/>
    <w:rsid w:val="00915C48"/>
    <w:rsid w:val="009161AF"/>
    <w:rsid w:val="0092096A"/>
    <w:rsid w:val="0092179F"/>
    <w:rsid w:val="00922E3A"/>
    <w:rsid w:val="009241D8"/>
    <w:rsid w:val="0092443C"/>
    <w:rsid w:val="00925857"/>
    <w:rsid w:val="00933B8A"/>
    <w:rsid w:val="009344B1"/>
    <w:rsid w:val="00935A9A"/>
    <w:rsid w:val="00936D18"/>
    <w:rsid w:val="009370B6"/>
    <w:rsid w:val="009458D9"/>
    <w:rsid w:val="00946758"/>
    <w:rsid w:val="0095397A"/>
    <w:rsid w:val="0095713B"/>
    <w:rsid w:val="00957AF1"/>
    <w:rsid w:val="0096540C"/>
    <w:rsid w:val="00966FE4"/>
    <w:rsid w:val="00967004"/>
    <w:rsid w:val="00976BC6"/>
    <w:rsid w:val="00980708"/>
    <w:rsid w:val="0098370E"/>
    <w:rsid w:val="009918E9"/>
    <w:rsid w:val="0099223B"/>
    <w:rsid w:val="0099621F"/>
    <w:rsid w:val="009963A0"/>
    <w:rsid w:val="00996793"/>
    <w:rsid w:val="00997F34"/>
    <w:rsid w:val="009A2787"/>
    <w:rsid w:val="009A43C6"/>
    <w:rsid w:val="009B18FB"/>
    <w:rsid w:val="009B20E5"/>
    <w:rsid w:val="009B23CD"/>
    <w:rsid w:val="009B29A9"/>
    <w:rsid w:val="009B2E8B"/>
    <w:rsid w:val="009B47BA"/>
    <w:rsid w:val="009B4CB8"/>
    <w:rsid w:val="009B4FA1"/>
    <w:rsid w:val="009B558D"/>
    <w:rsid w:val="009B7171"/>
    <w:rsid w:val="009C1698"/>
    <w:rsid w:val="009C3B8E"/>
    <w:rsid w:val="009C3D9D"/>
    <w:rsid w:val="009C3F07"/>
    <w:rsid w:val="009C7C39"/>
    <w:rsid w:val="009D07EB"/>
    <w:rsid w:val="009D1C69"/>
    <w:rsid w:val="009D2029"/>
    <w:rsid w:val="009D2410"/>
    <w:rsid w:val="009D30BA"/>
    <w:rsid w:val="009D33CB"/>
    <w:rsid w:val="009D79FD"/>
    <w:rsid w:val="009E060B"/>
    <w:rsid w:val="009E0916"/>
    <w:rsid w:val="009E3FA0"/>
    <w:rsid w:val="009E44F3"/>
    <w:rsid w:val="009F0133"/>
    <w:rsid w:val="009F31CB"/>
    <w:rsid w:val="009F3600"/>
    <w:rsid w:val="00A00BBC"/>
    <w:rsid w:val="00A032A7"/>
    <w:rsid w:val="00A03D9D"/>
    <w:rsid w:val="00A045DA"/>
    <w:rsid w:val="00A100AE"/>
    <w:rsid w:val="00A103E3"/>
    <w:rsid w:val="00A1066C"/>
    <w:rsid w:val="00A11429"/>
    <w:rsid w:val="00A169C8"/>
    <w:rsid w:val="00A17F50"/>
    <w:rsid w:val="00A26204"/>
    <w:rsid w:val="00A34770"/>
    <w:rsid w:val="00A34F19"/>
    <w:rsid w:val="00A3546E"/>
    <w:rsid w:val="00A360C2"/>
    <w:rsid w:val="00A4144E"/>
    <w:rsid w:val="00A437DA"/>
    <w:rsid w:val="00A43F73"/>
    <w:rsid w:val="00A44B7A"/>
    <w:rsid w:val="00A458DF"/>
    <w:rsid w:val="00A4591B"/>
    <w:rsid w:val="00A51015"/>
    <w:rsid w:val="00A60183"/>
    <w:rsid w:val="00A60525"/>
    <w:rsid w:val="00A60F3D"/>
    <w:rsid w:val="00A63D63"/>
    <w:rsid w:val="00A647FE"/>
    <w:rsid w:val="00A70AF6"/>
    <w:rsid w:val="00A711A1"/>
    <w:rsid w:val="00A71729"/>
    <w:rsid w:val="00A72DF8"/>
    <w:rsid w:val="00A746E2"/>
    <w:rsid w:val="00A74BD8"/>
    <w:rsid w:val="00A75EF2"/>
    <w:rsid w:val="00A77541"/>
    <w:rsid w:val="00A80165"/>
    <w:rsid w:val="00A819A6"/>
    <w:rsid w:val="00A82261"/>
    <w:rsid w:val="00A82366"/>
    <w:rsid w:val="00AA09C8"/>
    <w:rsid w:val="00AA0B6C"/>
    <w:rsid w:val="00AA2819"/>
    <w:rsid w:val="00AA3083"/>
    <w:rsid w:val="00AA38CB"/>
    <w:rsid w:val="00AB0262"/>
    <w:rsid w:val="00AB102B"/>
    <w:rsid w:val="00AB1F20"/>
    <w:rsid w:val="00AB45F0"/>
    <w:rsid w:val="00AB67C9"/>
    <w:rsid w:val="00AB77CC"/>
    <w:rsid w:val="00AC16CB"/>
    <w:rsid w:val="00AC2B28"/>
    <w:rsid w:val="00AC4439"/>
    <w:rsid w:val="00AC4854"/>
    <w:rsid w:val="00AC5BDC"/>
    <w:rsid w:val="00AC63D6"/>
    <w:rsid w:val="00AC6B09"/>
    <w:rsid w:val="00AD2821"/>
    <w:rsid w:val="00AD355B"/>
    <w:rsid w:val="00AE10ED"/>
    <w:rsid w:val="00AE5391"/>
    <w:rsid w:val="00AE628C"/>
    <w:rsid w:val="00AE6B92"/>
    <w:rsid w:val="00AE7887"/>
    <w:rsid w:val="00AE7EAD"/>
    <w:rsid w:val="00AF026C"/>
    <w:rsid w:val="00AF14D9"/>
    <w:rsid w:val="00B00208"/>
    <w:rsid w:val="00B04714"/>
    <w:rsid w:val="00B0537A"/>
    <w:rsid w:val="00B159E7"/>
    <w:rsid w:val="00B2033E"/>
    <w:rsid w:val="00B22688"/>
    <w:rsid w:val="00B22F7C"/>
    <w:rsid w:val="00B24D73"/>
    <w:rsid w:val="00B26AE9"/>
    <w:rsid w:val="00B305A9"/>
    <w:rsid w:val="00B30B2F"/>
    <w:rsid w:val="00B329EE"/>
    <w:rsid w:val="00B33973"/>
    <w:rsid w:val="00B341E7"/>
    <w:rsid w:val="00B3445A"/>
    <w:rsid w:val="00B3461E"/>
    <w:rsid w:val="00B41162"/>
    <w:rsid w:val="00B45B66"/>
    <w:rsid w:val="00B66780"/>
    <w:rsid w:val="00B70267"/>
    <w:rsid w:val="00B709DB"/>
    <w:rsid w:val="00B7119E"/>
    <w:rsid w:val="00B7322B"/>
    <w:rsid w:val="00B733B6"/>
    <w:rsid w:val="00B76D20"/>
    <w:rsid w:val="00B811FF"/>
    <w:rsid w:val="00B82426"/>
    <w:rsid w:val="00B82C2E"/>
    <w:rsid w:val="00B90836"/>
    <w:rsid w:val="00B916E0"/>
    <w:rsid w:val="00B9262C"/>
    <w:rsid w:val="00B928E1"/>
    <w:rsid w:val="00B92C5E"/>
    <w:rsid w:val="00BA15B5"/>
    <w:rsid w:val="00BA1B4A"/>
    <w:rsid w:val="00BA29D4"/>
    <w:rsid w:val="00BA4F16"/>
    <w:rsid w:val="00BA6F62"/>
    <w:rsid w:val="00BA7BF1"/>
    <w:rsid w:val="00BB1065"/>
    <w:rsid w:val="00BB4F97"/>
    <w:rsid w:val="00BB6DE2"/>
    <w:rsid w:val="00BC0744"/>
    <w:rsid w:val="00BC1B42"/>
    <w:rsid w:val="00BC1FEE"/>
    <w:rsid w:val="00BC2B8E"/>
    <w:rsid w:val="00BC2B8F"/>
    <w:rsid w:val="00BC5A8E"/>
    <w:rsid w:val="00BC60F1"/>
    <w:rsid w:val="00BC656F"/>
    <w:rsid w:val="00BC7748"/>
    <w:rsid w:val="00BD401A"/>
    <w:rsid w:val="00BD55F1"/>
    <w:rsid w:val="00BD5927"/>
    <w:rsid w:val="00BE07CB"/>
    <w:rsid w:val="00BE23D7"/>
    <w:rsid w:val="00BE439C"/>
    <w:rsid w:val="00BE4C80"/>
    <w:rsid w:val="00BE4D66"/>
    <w:rsid w:val="00BE5D5E"/>
    <w:rsid w:val="00BE7D7A"/>
    <w:rsid w:val="00BF0B64"/>
    <w:rsid w:val="00BF3D00"/>
    <w:rsid w:val="00BF418A"/>
    <w:rsid w:val="00BF5DDB"/>
    <w:rsid w:val="00C01288"/>
    <w:rsid w:val="00C0654B"/>
    <w:rsid w:val="00C069E6"/>
    <w:rsid w:val="00C11417"/>
    <w:rsid w:val="00C15C5D"/>
    <w:rsid w:val="00C211E0"/>
    <w:rsid w:val="00C216EC"/>
    <w:rsid w:val="00C21A90"/>
    <w:rsid w:val="00C21ED7"/>
    <w:rsid w:val="00C22BF7"/>
    <w:rsid w:val="00C240DA"/>
    <w:rsid w:val="00C24EA3"/>
    <w:rsid w:val="00C261CB"/>
    <w:rsid w:val="00C27430"/>
    <w:rsid w:val="00C313B7"/>
    <w:rsid w:val="00C322D6"/>
    <w:rsid w:val="00C342B7"/>
    <w:rsid w:val="00C41EFE"/>
    <w:rsid w:val="00C42349"/>
    <w:rsid w:val="00C429E9"/>
    <w:rsid w:val="00C45BC7"/>
    <w:rsid w:val="00C4738B"/>
    <w:rsid w:val="00C522D9"/>
    <w:rsid w:val="00C5248E"/>
    <w:rsid w:val="00C52ACF"/>
    <w:rsid w:val="00C53105"/>
    <w:rsid w:val="00C53165"/>
    <w:rsid w:val="00C5388B"/>
    <w:rsid w:val="00C56803"/>
    <w:rsid w:val="00C62050"/>
    <w:rsid w:val="00C62BCB"/>
    <w:rsid w:val="00C63782"/>
    <w:rsid w:val="00C644D7"/>
    <w:rsid w:val="00C65550"/>
    <w:rsid w:val="00C6736F"/>
    <w:rsid w:val="00C728DD"/>
    <w:rsid w:val="00C73F46"/>
    <w:rsid w:val="00C828E5"/>
    <w:rsid w:val="00C850A6"/>
    <w:rsid w:val="00C866FF"/>
    <w:rsid w:val="00C87370"/>
    <w:rsid w:val="00C905E4"/>
    <w:rsid w:val="00C93B13"/>
    <w:rsid w:val="00C94487"/>
    <w:rsid w:val="00C97390"/>
    <w:rsid w:val="00C97529"/>
    <w:rsid w:val="00CA01E0"/>
    <w:rsid w:val="00CA12EF"/>
    <w:rsid w:val="00CB0280"/>
    <w:rsid w:val="00CB0467"/>
    <w:rsid w:val="00CB1FDD"/>
    <w:rsid w:val="00CB254A"/>
    <w:rsid w:val="00CB25AD"/>
    <w:rsid w:val="00CB4BA6"/>
    <w:rsid w:val="00CB641C"/>
    <w:rsid w:val="00CC18A5"/>
    <w:rsid w:val="00CD1EB3"/>
    <w:rsid w:val="00CD3F77"/>
    <w:rsid w:val="00CE38FE"/>
    <w:rsid w:val="00CE3E71"/>
    <w:rsid w:val="00CE6862"/>
    <w:rsid w:val="00CE6879"/>
    <w:rsid w:val="00CF2333"/>
    <w:rsid w:val="00CF4901"/>
    <w:rsid w:val="00CF5AE2"/>
    <w:rsid w:val="00CF5CE6"/>
    <w:rsid w:val="00CF6CAD"/>
    <w:rsid w:val="00D029A2"/>
    <w:rsid w:val="00D05646"/>
    <w:rsid w:val="00D12F4A"/>
    <w:rsid w:val="00D13F64"/>
    <w:rsid w:val="00D2068F"/>
    <w:rsid w:val="00D20DD7"/>
    <w:rsid w:val="00D2138A"/>
    <w:rsid w:val="00D231D0"/>
    <w:rsid w:val="00D2352B"/>
    <w:rsid w:val="00D2431D"/>
    <w:rsid w:val="00D247B2"/>
    <w:rsid w:val="00D25AE4"/>
    <w:rsid w:val="00D26BD8"/>
    <w:rsid w:val="00D303D4"/>
    <w:rsid w:val="00D31FB5"/>
    <w:rsid w:val="00D3413E"/>
    <w:rsid w:val="00D34D93"/>
    <w:rsid w:val="00D37546"/>
    <w:rsid w:val="00D37E10"/>
    <w:rsid w:val="00D408B1"/>
    <w:rsid w:val="00D41D30"/>
    <w:rsid w:val="00D42998"/>
    <w:rsid w:val="00D42FA7"/>
    <w:rsid w:val="00D43AA2"/>
    <w:rsid w:val="00D50D8A"/>
    <w:rsid w:val="00D526F8"/>
    <w:rsid w:val="00D52739"/>
    <w:rsid w:val="00D57F6A"/>
    <w:rsid w:val="00D613DE"/>
    <w:rsid w:val="00D6162E"/>
    <w:rsid w:val="00D627E7"/>
    <w:rsid w:val="00D63FE2"/>
    <w:rsid w:val="00D650B0"/>
    <w:rsid w:val="00D659FB"/>
    <w:rsid w:val="00D676B1"/>
    <w:rsid w:val="00D7207D"/>
    <w:rsid w:val="00D723B3"/>
    <w:rsid w:val="00D750E1"/>
    <w:rsid w:val="00D75913"/>
    <w:rsid w:val="00D807E2"/>
    <w:rsid w:val="00D80F21"/>
    <w:rsid w:val="00D8241A"/>
    <w:rsid w:val="00D8342B"/>
    <w:rsid w:val="00D8417A"/>
    <w:rsid w:val="00D8480F"/>
    <w:rsid w:val="00D84FD2"/>
    <w:rsid w:val="00D86923"/>
    <w:rsid w:val="00D93031"/>
    <w:rsid w:val="00D9322A"/>
    <w:rsid w:val="00D9400A"/>
    <w:rsid w:val="00D94749"/>
    <w:rsid w:val="00D94C6F"/>
    <w:rsid w:val="00D9690D"/>
    <w:rsid w:val="00DA2343"/>
    <w:rsid w:val="00DA3357"/>
    <w:rsid w:val="00DB7063"/>
    <w:rsid w:val="00DB7B59"/>
    <w:rsid w:val="00DC0680"/>
    <w:rsid w:val="00DC2B63"/>
    <w:rsid w:val="00DC36FA"/>
    <w:rsid w:val="00DC3ADE"/>
    <w:rsid w:val="00DC3DC5"/>
    <w:rsid w:val="00DC4129"/>
    <w:rsid w:val="00DC48C8"/>
    <w:rsid w:val="00DC4F13"/>
    <w:rsid w:val="00DC6787"/>
    <w:rsid w:val="00DD00FB"/>
    <w:rsid w:val="00DD11F1"/>
    <w:rsid w:val="00DD1350"/>
    <w:rsid w:val="00DD1B45"/>
    <w:rsid w:val="00DD2EA6"/>
    <w:rsid w:val="00DD36AA"/>
    <w:rsid w:val="00DD4809"/>
    <w:rsid w:val="00DD5685"/>
    <w:rsid w:val="00DD5DB4"/>
    <w:rsid w:val="00DD7319"/>
    <w:rsid w:val="00DD7CBA"/>
    <w:rsid w:val="00DE2BF6"/>
    <w:rsid w:val="00DE3239"/>
    <w:rsid w:val="00DE33D6"/>
    <w:rsid w:val="00DE5803"/>
    <w:rsid w:val="00DE5911"/>
    <w:rsid w:val="00DE7670"/>
    <w:rsid w:val="00DF1357"/>
    <w:rsid w:val="00DF352C"/>
    <w:rsid w:val="00DF55B9"/>
    <w:rsid w:val="00DF6701"/>
    <w:rsid w:val="00E00DE3"/>
    <w:rsid w:val="00E01FA6"/>
    <w:rsid w:val="00E02F82"/>
    <w:rsid w:val="00E0386C"/>
    <w:rsid w:val="00E03A2E"/>
    <w:rsid w:val="00E03A50"/>
    <w:rsid w:val="00E05281"/>
    <w:rsid w:val="00E06528"/>
    <w:rsid w:val="00E076C9"/>
    <w:rsid w:val="00E1008B"/>
    <w:rsid w:val="00E1075E"/>
    <w:rsid w:val="00E149A5"/>
    <w:rsid w:val="00E1692F"/>
    <w:rsid w:val="00E203DA"/>
    <w:rsid w:val="00E220B7"/>
    <w:rsid w:val="00E23C3F"/>
    <w:rsid w:val="00E24373"/>
    <w:rsid w:val="00E25DCE"/>
    <w:rsid w:val="00E325D6"/>
    <w:rsid w:val="00E34BD2"/>
    <w:rsid w:val="00E350B8"/>
    <w:rsid w:val="00E354C1"/>
    <w:rsid w:val="00E36055"/>
    <w:rsid w:val="00E37F18"/>
    <w:rsid w:val="00E40B2E"/>
    <w:rsid w:val="00E42E6C"/>
    <w:rsid w:val="00E4312C"/>
    <w:rsid w:val="00E4567F"/>
    <w:rsid w:val="00E50B78"/>
    <w:rsid w:val="00E529C5"/>
    <w:rsid w:val="00E52ADC"/>
    <w:rsid w:val="00E5495D"/>
    <w:rsid w:val="00E55A87"/>
    <w:rsid w:val="00E56D04"/>
    <w:rsid w:val="00E63525"/>
    <w:rsid w:val="00E64015"/>
    <w:rsid w:val="00E66F95"/>
    <w:rsid w:val="00E673FF"/>
    <w:rsid w:val="00E67C7A"/>
    <w:rsid w:val="00E7024B"/>
    <w:rsid w:val="00E71293"/>
    <w:rsid w:val="00E71320"/>
    <w:rsid w:val="00E72118"/>
    <w:rsid w:val="00E77AFB"/>
    <w:rsid w:val="00E77B8D"/>
    <w:rsid w:val="00E8241D"/>
    <w:rsid w:val="00E824F6"/>
    <w:rsid w:val="00E82B94"/>
    <w:rsid w:val="00E851B3"/>
    <w:rsid w:val="00E91D19"/>
    <w:rsid w:val="00E920FE"/>
    <w:rsid w:val="00E92669"/>
    <w:rsid w:val="00E93BC7"/>
    <w:rsid w:val="00E9561C"/>
    <w:rsid w:val="00EA04DB"/>
    <w:rsid w:val="00EA16DC"/>
    <w:rsid w:val="00EA2D26"/>
    <w:rsid w:val="00EA644D"/>
    <w:rsid w:val="00EA66E1"/>
    <w:rsid w:val="00EB017A"/>
    <w:rsid w:val="00EB11B0"/>
    <w:rsid w:val="00EB3AEE"/>
    <w:rsid w:val="00EB5602"/>
    <w:rsid w:val="00EB6849"/>
    <w:rsid w:val="00EC122D"/>
    <w:rsid w:val="00EC5B9E"/>
    <w:rsid w:val="00EC5F96"/>
    <w:rsid w:val="00ED0A8A"/>
    <w:rsid w:val="00ED13A0"/>
    <w:rsid w:val="00ED2033"/>
    <w:rsid w:val="00ED4A10"/>
    <w:rsid w:val="00ED5A1E"/>
    <w:rsid w:val="00EE09A5"/>
    <w:rsid w:val="00EE3139"/>
    <w:rsid w:val="00EE3583"/>
    <w:rsid w:val="00EE52B0"/>
    <w:rsid w:val="00EE52C8"/>
    <w:rsid w:val="00EE5454"/>
    <w:rsid w:val="00EE55BA"/>
    <w:rsid w:val="00EE681C"/>
    <w:rsid w:val="00EF187D"/>
    <w:rsid w:val="00EF1D09"/>
    <w:rsid w:val="00EF3BFE"/>
    <w:rsid w:val="00EF63CF"/>
    <w:rsid w:val="00EF6F77"/>
    <w:rsid w:val="00F00835"/>
    <w:rsid w:val="00F01480"/>
    <w:rsid w:val="00F01A22"/>
    <w:rsid w:val="00F02F0E"/>
    <w:rsid w:val="00F07CF1"/>
    <w:rsid w:val="00F102D0"/>
    <w:rsid w:val="00F10A2B"/>
    <w:rsid w:val="00F11CDC"/>
    <w:rsid w:val="00F12CD5"/>
    <w:rsid w:val="00F131AA"/>
    <w:rsid w:val="00F15144"/>
    <w:rsid w:val="00F15CBF"/>
    <w:rsid w:val="00F20A60"/>
    <w:rsid w:val="00F218E2"/>
    <w:rsid w:val="00F22E9C"/>
    <w:rsid w:val="00F236B0"/>
    <w:rsid w:val="00F23C55"/>
    <w:rsid w:val="00F23FC1"/>
    <w:rsid w:val="00F36D4C"/>
    <w:rsid w:val="00F379AD"/>
    <w:rsid w:val="00F518E4"/>
    <w:rsid w:val="00F547AA"/>
    <w:rsid w:val="00F57541"/>
    <w:rsid w:val="00F63320"/>
    <w:rsid w:val="00F6374B"/>
    <w:rsid w:val="00F63AA9"/>
    <w:rsid w:val="00F63F68"/>
    <w:rsid w:val="00F64665"/>
    <w:rsid w:val="00F655C3"/>
    <w:rsid w:val="00F6645B"/>
    <w:rsid w:val="00F71D53"/>
    <w:rsid w:val="00F71E75"/>
    <w:rsid w:val="00F73F7A"/>
    <w:rsid w:val="00F817A4"/>
    <w:rsid w:val="00F8378F"/>
    <w:rsid w:val="00F846DE"/>
    <w:rsid w:val="00F84AD8"/>
    <w:rsid w:val="00F8641F"/>
    <w:rsid w:val="00F86CC9"/>
    <w:rsid w:val="00F87BDE"/>
    <w:rsid w:val="00F901C5"/>
    <w:rsid w:val="00F9647A"/>
    <w:rsid w:val="00F97C60"/>
    <w:rsid w:val="00FA04EF"/>
    <w:rsid w:val="00FA072A"/>
    <w:rsid w:val="00FA1172"/>
    <w:rsid w:val="00FA2164"/>
    <w:rsid w:val="00FA3061"/>
    <w:rsid w:val="00FA5631"/>
    <w:rsid w:val="00FA61C1"/>
    <w:rsid w:val="00FA658D"/>
    <w:rsid w:val="00FB4596"/>
    <w:rsid w:val="00FC3B15"/>
    <w:rsid w:val="00FC485A"/>
    <w:rsid w:val="00FC6776"/>
    <w:rsid w:val="00FD068F"/>
    <w:rsid w:val="00FD153E"/>
    <w:rsid w:val="00FD1D5B"/>
    <w:rsid w:val="00FD36C8"/>
    <w:rsid w:val="00FD3E08"/>
    <w:rsid w:val="00FD4208"/>
    <w:rsid w:val="00FD5700"/>
    <w:rsid w:val="00FD6985"/>
    <w:rsid w:val="00FD7757"/>
    <w:rsid w:val="00FE04A7"/>
    <w:rsid w:val="00FE2AE9"/>
    <w:rsid w:val="00FF08C6"/>
    <w:rsid w:val="00FF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C57B"/>
  <w14:defaultImageDpi w14:val="32767"/>
  <w15:docId w15:val="{4DAFC917-019A-9345-8108-83F8BC92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F3D"/>
  </w:style>
  <w:style w:type="paragraph" w:styleId="Heading1">
    <w:name w:val="heading 1"/>
    <w:basedOn w:val="Normal"/>
    <w:next w:val="Normal"/>
    <w:link w:val="Heading1Char"/>
    <w:uiPriority w:val="9"/>
    <w:qFormat/>
    <w:rsid w:val="009D24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596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0B3E53"/>
    <w:pPr>
      <w:tabs>
        <w:tab w:val="left" w:pos="504"/>
      </w:tabs>
      <w:spacing w:line="480" w:lineRule="auto"/>
      <w:ind w:left="504" w:hanging="504"/>
    </w:pPr>
  </w:style>
  <w:style w:type="table" w:customStyle="1" w:styleId="PlainTable21">
    <w:name w:val="Plain Table 21"/>
    <w:basedOn w:val="TableNormal"/>
    <w:uiPriority w:val="42"/>
    <w:rsid w:val="00904CA1"/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A5E0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3A5E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5E0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803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03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03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3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03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3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3B6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D05646"/>
  </w:style>
  <w:style w:type="character" w:customStyle="1" w:styleId="Heading1Char">
    <w:name w:val="Heading 1 Char"/>
    <w:basedOn w:val="DefaultParagraphFont"/>
    <w:link w:val="Heading1"/>
    <w:uiPriority w:val="9"/>
    <w:rsid w:val="009D2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ates">
    <w:name w:val="dates"/>
    <w:basedOn w:val="Normal"/>
    <w:rsid w:val="00B66780"/>
    <w:pPr>
      <w:jc w:val="right"/>
    </w:pPr>
    <w:rPr>
      <w:rFonts w:ascii="Times New Roman" w:eastAsia="MS Mincho" w:hAnsi="Times New Roman" w:cs="Times New Roman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667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780"/>
  </w:style>
  <w:style w:type="paragraph" w:styleId="Footer">
    <w:name w:val="footer"/>
    <w:basedOn w:val="Normal"/>
    <w:link w:val="FooterChar"/>
    <w:uiPriority w:val="99"/>
    <w:unhideWhenUsed/>
    <w:rsid w:val="00B667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780"/>
  </w:style>
  <w:style w:type="paragraph" w:customStyle="1" w:styleId="Title2">
    <w:name w:val="Title2"/>
    <w:basedOn w:val="Normal"/>
    <w:rsid w:val="00BF418A"/>
    <w:rPr>
      <w:rFonts w:ascii="Times New Roman" w:eastAsia="MS Mincho" w:hAnsi="Times New Roman" w:cs="Times New Roman"/>
      <w:b/>
      <w:lang w:eastAsia="ja-JP"/>
    </w:rPr>
  </w:style>
  <w:style w:type="paragraph" w:customStyle="1" w:styleId="Head1">
    <w:name w:val="Head 1"/>
    <w:basedOn w:val="Normal"/>
    <w:autoRedefine/>
    <w:rsid w:val="00D231D0"/>
    <w:pPr>
      <w:spacing w:line="360" w:lineRule="auto"/>
    </w:pPr>
    <w:rPr>
      <w:rFonts w:ascii="Times New Roman" w:eastAsia="MS Mincho" w:hAnsi="Times New Roman" w:cs="Times New Roman"/>
      <w:b/>
      <w:lang w:eastAsia="ja-JP"/>
    </w:rPr>
  </w:style>
  <w:style w:type="paragraph" w:customStyle="1" w:styleId="ExperimentalText">
    <w:name w:val="Experimental Text"/>
    <w:basedOn w:val="Normal"/>
    <w:link w:val="ExperimentalTextChar"/>
    <w:rsid w:val="00D231D0"/>
    <w:pPr>
      <w:spacing w:line="480" w:lineRule="auto"/>
    </w:pPr>
    <w:rPr>
      <w:rFonts w:ascii="Times New Roman" w:eastAsia="MS Mincho" w:hAnsi="Times New Roman" w:cs="Times New Roman"/>
      <w:lang w:eastAsia="ja-JP"/>
    </w:rPr>
  </w:style>
  <w:style w:type="character" w:customStyle="1" w:styleId="ExperimentalTextChar">
    <w:name w:val="Experimental Text Char"/>
    <w:link w:val="ExperimentalText"/>
    <w:rsid w:val="00D231D0"/>
    <w:rPr>
      <w:rFonts w:ascii="Times New Roman" w:eastAsia="MS Mincho" w:hAnsi="Times New Roman" w:cs="Times New Roman"/>
      <w:lang w:eastAsia="ja-JP"/>
    </w:rPr>
  </w:style>
  <w:style w:type="paragraph" w:styleId="Revision">
    <w:name w:val="Revision"/>
    <w:hidden/>
    <w:uiPriority w:val="99"/>
    <w:semiHidden/>
    <w:rsid w:val="003A4E26"/>
  </w:style>
  <w:style w:type="paragraph" w:customStyle="1" w:styleId="PreformattedText">
    <w:name w:val="Preformatted Text"/>
    <w:basedOn w:val="Normal"/>
    <w:rsid w:val="00DD36AA"/>
    <w:pPr>
      <w:suppressAutoHyphens/>
    </w:pPr>
    <w:rPr>
      <w:rFonts w:ascii="Liberation Mono" w:eastAsia="DejaVu Sans Mono" w:hAnsi="Liberation Mono" w:cs="Liberation Mono"/>
      <w:kern w:val="2"/>
      <w:sz w:val="20"/>
      <w:szCs w:val="20"/>
      <w:lang w:eastAsia="zh-CN" w:bidi="hi-IN"/>
    </w:rPr>
  </w:style>
  <w:style w:type="paragraph" w:customStyle="1" w:styleId="TableContents">
    <w:name w:val="Table Contents"/>
    <w:basedOn w:val="Normal"/>
    <w:rsid w:val="00DD36AA"/>
    <w:pPr>
      <w:suppressLineNumbers/>
      <w:suppressAutoHyphens/>
    </w:pPr>
    <w:rPr>
      <w:rFonts w:ascii="Liberation Serif" w:eastAsia="Noto Sans CJK SC" w:hAnsi="Liberation Serif" w:cs="Lohit Devanagari"/>
      <w:kern w:val="2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0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038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34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73D2BD-96AD-4B66-8957-4B3915E62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2928</Words>
  <Characters>16692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Stefan Harmsen</dc:creator>
  <cp:lastModifiedBy>Shambavi Ganesh</cp:lastModifiedBy>
  <cp:revision>2</cp:revision>
  <cp:lastPrinted>2019-12-19T17:50:00Z</cp:lastPrinted>
  <dcterms:created xsi:type="dcterms:W3CDTF">2020-03-24T18:37:00Z</dcterms:created>
  <dcterms:modified xsi:type="dcterms:W3CDTF">2020-03-24T18:37:00Z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zotero-version="5.0.73"&gt;&lt;session id="dahdivc1"/&gt;&lt;style id="http://www.zotero.org/styles/advanced-optical-materials" hasBibliography="1" bibliographyStyleHasBeenSet="1"/&gt;&lt;prefs&gt;&lt;pref name="fieldType" value="Field"/&gt;&lt;pref name="automa</vt:lpwstr>
  </property>
  <property fmtid="{D5CDD505-2E9C-101B-9397-08002B2CF9AE}" pid="3" name="ZOTERO_PREF_2">
    <vt:lpwstr>ticJournalAbbreviations" value="true"/&gt;&lt;/prefs&gt;&lt;/data&gt;</vt:lpwstr>
  </property>
</Properties>
</file>